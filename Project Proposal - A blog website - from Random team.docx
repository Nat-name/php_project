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D1CB" w14:textId="4506FA83" w:rsidR="00EE6FBE" w:rsidRDefault="00EE6FBE"/>
    <w:p w14:paraId="37C55D17" w14:textId="29910B9B" w:rsidR="00EF3BD0" w:rsidRDefault="00EF3BD0"/>
    <w:p w14:paraId="3C770164" w14:textId="3C7D2921" w:rsidR="00EF3BD0" w:rsidRDefault="00EF3BD0"/>
    <w:p w14:paraId="613056C7" w14:textId="2B6FA2F4" w:rsidR="00EF3BD0" w:rsidRPr="00EF3BD0" w:rsidRDefault="00F83AF7" w:rsidP="00EF3BD0">
      <w:pPr>
        <w:widowControl/>
        <w:spacing w:before="225" w:after="225" w:line="0" w:lineRule="atLeast"/>
        <w:jc w:val="center"/>
        <w:outlineLvl w:val="0"/>
        <w:rPr>
          <w:ins w:id="0" w:author="Unknown"/>
          <w:rFonts w:ascii="Nunito" w:eastAsia="宋体" w:hAnsi="Nunito" w:cs="宋体"/>
          <w:color w:val="444444"/>
          <w:kern w:val="36"/>
          <w:sz w:val="54"/>
          <w:szCs w:val="54"/>
          <w:bdr w:val="none" w:sz="0" w:space="0" w:color="auto" w:frame="1"/>
        </w:rPr>
      </w:pPr>
      <w:r>
        <w:rPr>
          <w:rFonts w:ascii="Nunito" w:eastAsia="宋体" w:hAnsi="Nunito" w:cs="宋体"/>
          <w:color w:val="444444"/>
          <w:kern w:val="36"/>
          <w:sz w:val="54"/>
          <w:szCs w:val="54"/>
        </w:rPr>
        <w:t xml:space="preserve">Project Proposal – A blog website </w:t>
      </w:r>
      <w:r w:rsidR="00F62853">
        <w:rPr>
          <w:rFonts w:ascii="Nunito" w:eastAsia="宋体" w:hAnsi="Nunito" w:cs="宋体"/>
          <w:color w:val="444444"/>
          <w:kern w:val="36"/>
          <w:sz w:val="54"/>
          <w:szCs w:val="54"/>
        </w:rPr>
        <w:t>– from ‘Random’ Team</w:t>
      </w:r>
    </w:p>
    <w:p w14:paraId="167E0A94" w14:textId="77777777" w:rsidR="00EF3BD0" w:rsidRPr="00EF3BD0" w:rsidRDefault="00EF3BD0" w:rsidP="00EF3BD0">
      <w:pPr>
        <w:widowControl/>
        <w:jc w:val="left"/>
        <w:rPr>
          <w:rFonts w:ascii="宋体" w:eastAsia="宋体" w:hAnsi="宋体" w:cs="宋体"/>
          <w:kern w:val="0"/>
          <w:sz w:val="24"/>
          <w:szCs w:val="24"/>
        </w:rPr>
      </w:pPr>
    </w:p>
    <w:p w14:paraId="7C689406" w14:textId="1CFD3065" w:rsidR="00EF3BD0" w:rsidRPr="00EF3BD0" w:rsidRDefault="00726761" w:rsidP="00EF3BD0">
      <w:pPr>
        <w:widowControl/>
        <w:spacing w:before="525" w:after="525"/>
        <w:rPr>
          <w:rFonts w:ascii="Nunito" w:eastAsia="宋体" w:hAnsi="Nunito" w:cs="宋体"/>
          <w:color w:val="444444"/>
          <w:kern w:val="0"/>
          <w:sz w:val="27"/>
          <w:szCs w:val="27"/>
        </w:rPr>
      </w:pPr>
      <w:r>
        <w:rPr>
          <w:rFonts w:ascii="Nunito" w:eastAsia="宋体" w:hAnsi="Nunito" w:cs="宋体"/>
          <w:color w:val="444444"/>
          <w:kern w:val="0"/>
          <w:sz w:val="27"/>
          <w:szCs w:val="27"/>
        </w:rPr>
        <w:t xml:space="preserve">Our team will </w:t>
      </w:r>
      <w:r w:rsidR="00EF3BD0" w:rsidRPr="00EF3BD0">
        <w:rPr>
          <w:rFonts w:ascii="Nunito" w:eastAsia="宋体" w:hAnsi="Nunito" w:cs="宋体"/>
          <w:color w:val="444444"/>
          <w:kern w:val="0"/>
          <w:sz w:val="27"/>
          <w:szCs w:val="27"/>
        </w:rPr>
        <w:t xml:space="preserve">build a blog </w:t>
      </w:r>
      <w:r>
        <w:rPr>
          <w:rFonts w:ascii="Nunito" w:eastAsia="宋体" w:hAnsi="Nunito" w:cs="宋体"/>
          <w:color w:val="444444"/>
          <w:kern w:val="0"/>
          <w:sz w:val="27"/>
          <w:szCs w:val="27"/>
        </w:rPr>
        <w:t xml:space="preserve">website </w:t>
      </w:r>
      <w:r w:rsidR="00EF3BD0" w:rsidRPr="00EF3BD0">
        <w:rPr>
          <w:rFonts w:ascii="Nunito" w:eastAsia="宋体" w:hAnsi="Nunito" w:cs="宋体"/>
          <w:color w:val="444444"/>
          <w:kern w:val="0"/>
          <w:sz w:val="27"/>
          <w:szCs w:val="27"/>
        </w:rPr>
        <w:t>application using PHP and</w:t>
      </w:r>
      <w:r w:rsidR="00EF3BD0" w:rsidRPr="00EF3BD0">
        <w:rPr>
          <w:rFonts w:ascii="Cambria" w:eastAsia="宋体" w:hAnsi="Cambria" w:cs="Cambria"/>
          <w:color w:val="444444"/>
          <w:kern w:val="0"/>
          <w:sz w:val="27"/>
          <w:szCs w:val="27"/>
        </w:rPr>
        <w:t> </w:t>
      </w:r>
      <w:r w:rsidR="00EF3BD0" w:rsidRPr="00EF3BD0">
        <w:rPr>
          <w:rFonts w:ascii="Nunito" w:eastAsia="宋体" w:hAnsi="Nunito" w:cs="宋体"/>
          <w:color w:val="444444"/>
          <w:kern w:val="0"/>
          <w:sz w:val="27"/>
          <w:szCs w:val="27"/>
        </w:rPr>
        <w:t>MySQL database. A blog as you know it is an application where some users (Admin users) can create, edit, update and publish articles to make them available in the public to read and maybe comment on. Users and the public can browse through a catalog of these articles and click to anyone to read more about the article and comment on them.</w:t>
      </w:r>
    </w:p>
    <w:p w14:paraId="5303963A" w14:textId="77777777" w:rsidR="00EF3BD0" w:rsidRPr="00EF3BD0" w:rsidRDefault="00EF3BD0" w:rsidP="00EF3BD0">
      <w:pPr>
        <w:widowControl/>
        <w:spacing w:before="300" w:after="150"/>
        <w:outlineLvl w:val="1"/>
        <w:rPr>
          <w:rFonts w:ascii="Nunito" w:eastAsia="宋体" w:hAnsi="Nunito" w:cs="宋体"/>
          <w:color w:val="444444"/>
          <w:kern w:val="0"/>
          <w:sz w:val="45"/>
          <w:szCs w:val="45"/>
        </w:rPr>
      </w:pPr>
      <w:r w:rsidRPr="00EF3BD0">
        <w:rPr>
          <w:rFonts w:ascii="Nunito" w:eastAsia="宋体" w:hAnsi="Nunito" w:cs="宋体"/>
          <w:color w:val="444444"/>
          <w:kern w:val="0"/>
          <w:sz w:val="45"/>
          <w:szCs w:val="45"/>
        </w:rPr>
        <w:t>Features:</w:t>
      </w:r>
    </w:p>
    <w:p w14:paraId="4BA70636"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A user registration system that manages two types of users:</w:t>
      </w:r>
      <w:r w:rsidRPr="00EF3BD0">
        <w:rPr>
          <w:rFonts w:ascii="Cambria" w:eastAsia="宋体" w:hAnsi="Cambria" w:cs="Cambria"/>
          <w:color w:val="444444"/>
          <w:kern w:val="0"/>
          <w:sz w:val="27"/>
          <w:szCs w:val="27"/>
        </w:rPr>
        <w:t> </w:t>
      </w:r>
      <w:r w:rsidRPr="00EF3BD0">
        <w:rPr>
          <w:rFonts w:ascii="Consolas" w:eastAsia="宋体" w:hAnsi="Consolas" w:cs="宋体"/>
          <w:color w:val="444444"/>
          <w:kern w:val="0"/>
          <w:sz w:val="25"/>
          <w:szCs w:val="25"/>
          <w:shd w:val="clear" w:color="auto" w:fill="E6E6E6"/>
        </w:rPr>
        <w:t>Admin</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and</w:t>
      </w:r>
      <w:r w:rsidRPr="00EF3BD0">
        <w:rPr>
          <w:rFonts w:ascii="Cambria" w:eastAsia="宋体" w:hAnsi="Cambria" w:cs="Cambria"/>
          <w:color w:val="444444"/>
          <w:kern w:val="0"/>
          <w:sz w:val="27"/>
          <w:szCs w:val="27"/>
        </w:rPr>
        <w:t> </w:t>
      </w:r>
      <w:r w:rsidRPr="00EF3BD0">
        <w:rPr>
          <w:rFonts w:ascii="Consolas" w:eastAsia="宋体" w:hAnsi="Consolas" w:cs="宋体"/>
          <w:color w:val="444444"/>
          <w:kern w:val="0"/>
          <w:sz w:val="25"/>
          <w:szCs w:val="25"/>
          <w:shd w:val="clear" w:color="auto" w:fill="E6E6E6"/>
        </w:rPr>
        <w:t>Normal Users</w:t>
      </w:r>
    </w:p>
    <w:p w14:paraId="61A628F8"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The blog will have an admin area and a public area separate from each other</w:t>
      </w:r>
    </w:p>
    <w:p w14:paraId="3E7EACC0"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The admin area will be accessible only to logged in admin users and the public area to the normal users and the general public</w:t>
      </w:r>
    </w:p>
    <w:p w14:paraId="1CB628DB"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In the admin section, two types of admins exist:</w:t>
      </w:r>
      <w:r w:rsidRPr="00EF3BD0">
        <w:rPr>
          <w:rFonts w:ascii="Cambria" w:eastAsia="宋体" w:hAnsi="Cambria" w:cs="Cambria"/>
          <w:color w:val="444444"/>
          <w:kern w:val="0"/>
          <w:sz w:val="27"/>
          <w:szCs w:val="27"/>
        </w:rPr>
        <w:t> </w:t>
      </w:r>
    </w:p>
    <w:p w14:paraId="134A0AA4" w14:textId="77777777" w:rsidR="00EF3BD0" w:rsidRPr="00EF3BD0" w:rsidRDefault="00EF3BD0" w:rsidP="00EF3BD0">
      <w:pPr>
        <w:widowControl/>
        <w:numPr>
          <w:ilvl w:val="1"/>
          <w:numId w:val="1"/>
        </w:numPr>
        <w:spacing w:before="100" w:beforeAutospacing="1" w:after="100" w:afterAutospacing="1"/>
        <w:rPr>
          <w:rFonts w:ascii="Nunito" w:eastAsia="宋体" w:hAnsi="Nunito" w:cs="宋体"/>
          <w:color w:val="444444"/>
          <w:kern w:val="0"/>
          <w:sz w:val="27"/>
          <w:szCs w:val="27"/>
        </w:rPr>
      </w:pPr>
      <w:r w:rsidRPr="00EF3BD0">
        <w:rPr>
          <w:rFonts w:ascii="Consolas" w:eastAsia="宋体" w:hAnsi="Consolas" w:cs="宋体"/>
          <w:b/>
          <w:bCs/>
          <w:color w:val="444444"/>
          <w:kern w:val="0"/>
          <w:sz w:val="25"/>
          <w:szCs w:val="25"/>
          <w:shd w:val="clear" w:color="auto" w:fill="E6E6E6"/>
        </w:rPr>
        <w:t>Admin:</w:t>
      </w:r>
    </w:p>
    <w:p w14:paraId="1A86E815"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lastRenderedPageBreak/>
        <w:t>Can create, view, update, publish/unpublish and delete</w:t>
      </w:r>
      <w:r w:rsidRPr="00EF3BD0">
        <w:rPr>
          <w:rFonts w:ascii="Cambria" w:eastAsia="宋体" w:hAnsi="Cambria" w:cs="Cambria"/>
          <w:color w:val="444444"/>
          <w:kern w:val="0"/>
          <w:sz w:val="27"/>
          <w:szCs w:val="27"/>
        </w:rPr>
        <w:t> </w:t>
      </w:r>
      <w:r w:rsidRPr="00EF3BD0">
        <w:rPr>
          <w:rFonts w:ascii="Nunito" w:eastAsia="宋体" w:hAnsi="Nunito" w:cs="宋体"/>
          <w:b/>
          <w:bCs/>
          <w:color w:val="444444"/>
          <w:kern w:val="0"/>
          <w:sz w:val="27"/>
          <w:szCs w:val="27"/>
        </w:rPr>
        <w:t>ANY</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post.</w:t>
      </w:r>
    </w:p>
    <w:p w14:paraId="44823170"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Can also create, view, update and delete topics.</w:t>
      </w:r>
    </w:p>
    <w:p w14:paraId="51AF7E49"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An Admin user (and only an Admin user) can create another admin user or Author</w:t>
      </w:r>
    </w:p>
    <w:p w14:paraId="548CA63D"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Can view, update and delete other admin users</w:t>
      </w:r>
    </w:p>
    <w:p w14:paraId="32D24555" w14:textId="77777777" w:rsidR="00EF3BD0" w:rsidRPr="00EF3BD0" w:rsidRDefault="00EF3BD0" w:rsidP="00EF3BD0">
      <w:pPr>
        <w:widowControl/>
        <w:numPr>
          <w:ilvl w:val="1"/>
          <w:numId w:val="1"/>
        </w:numPr>
        <w:spacing w:before="100" w:beforeAutospacing="1" w:after="100" w:afterAutospacing="1"/>
        <w:rPr>
          <w:rFonts w:ascii="Nunito" w:eastAsia="宋体" w:hAnsi="Nunito" w:cs="宋体"/>
          <w:color w:val="444444"/>
          <w:kern w:val="0"/>
          <w:sz w:val="27"/>
          <w:szCs w:val="27"/>
        </w:rPr>
      </w:pPr>
      <w:r w:rsidRPr="00EF3BD0">
        <w:rPr>
          <w:rFonts w:ascii="Consolas" w:eastAsia="宋体" w:hAnsi="Consolas" w:cs="宋体"/>
          <w:b/>
          <w:bCs/>
          <w:color w:val="444444"/>
          <w:kern w:val="0"/>
          <w:sz w:val="25"/>
          <w:szCs w:val="25"/>
          <w:shd w:val="clear" w:color="auto" w:fill="E6E6E6"/>
        </w:rPr>
        <w:t>Author:</w:t>
      </w:r>
    </w:p>
    <w:p w14:paraId="47BA992F"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Can create, view, update</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and delete</w:t>
      </w:r>
      <w:r w:rsidRPr="00EF3BD0">
        <w:rPr>
          <w:rFonts w:ascii="Cambria" w:eastAsia="宋体" w:hAnsi="Cambria" w:cs="Cambria"/>
          <w:color w:val="444444"/>
          <w:kern w:val="0"/>
          <w:sz w:val="27"/>
          <w:szCs w:val="27"/>
        </w:rPr>
        <w:t> </w:t>
      </w:r>
      <w:r w:rsidRPr="00EF3BD0">
        <w:rPr>
          <w:rFonts w:ascii="Nunito" w:eastAsia="宋体" w:hAnsi="Nunito" w:cs="宋体"/>
          <w:b/>
          <w:bCs/>
          <w:color w:val="444444"/>
          <w:kern w:val="0"/>
          <w:sz w:val="27"/>
          <w:szCs w:val="27"/>
        </w:rPr>
        <w:t>only posts created by themselves</w:t>
      </w:r>
    </w:p>
    <w:p w14:paraId="5C93689A" w14:textId="77777777" w:rsidR="00EF3BD0" w:rsidRPr="00EF3BD0" w:rsidRDefault="00EF3BD0" w:rsidP="00EF3BD0">
      <w:pPr>
        <w:widowControl/>
        <w:numPr>
          <w:ilvl w:val="2"/>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They</w:t>
      </w:r>
      <w:r w:rsidRPr="00EF3BD0">
        <w:rPr>
          <w:rFonts w:ascii="Cambria" w:eastAsia="宋体" w:hAnsi="Cambria" w:cs="Cambria"/>
          <w:color w:val="444444"/>
          <w:kern w:val="0"/>
          <w:sz w:val="27"/>
          <w:szCs w:val="27"/>
        </w:rPr>
        <w:t> </w:t>
      </w:r>
      <w:r w:rsidRPr="00EF3BD0">
        <w:rPr>
          <w:rFonts w:ascii="Nunito" w:eastAsia="宋体" w:hAnsi="Nunito" w:cs="宋体"/>
          <w:b/>
          <w:bCs/>
          <w:color w:val="444444"/>
          <w:kern w:val="0"/>
          <w:sz w:val="27"/>
          <w:szCs w:val="27"/>
        </w:rPr>
        <w:t>cannot publish</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a</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 xml:space="preserve">post. All publishing of posts is done by the </w:t>
      </w:r>
      <w:proofErr w:type="gramStart"/>
      <w:r w:rsidRPr="00EF3BD0">
        <w:rPr>
          <w:rFonts w:ascii="Nunito" w:eastAsia="宋体" w:hAnsi="Nunito" w:cs="宋体"/>
          <w:color w:val="444444"/>
          <w:kern w:val="0"/>
          <w:sz w:val="27"/>
          <w:szCs w:val="27"/>
        </w:rPr>
        <w:t>Admin</w:t>
      </w:r>
      <w:proofErr w:type="gramEnd"/>
      <w:r w:rsidRPr="00EF3BD0">
        <w:rPr>
          <w:rFonts w:ascii="Nunito" w:eastAsia="宋体" w:hAnsi="Nunito" w:cs="宋体"/>
          <w:color w:val="444444"/>
          <w:kern w:val="0"/>
          <w:sz w:val="27"/>
          <w:szCs w:val="27"/>
        </w:rPr>
        <w:t xml:space="preserve"> user.</w:t>
      </w:r>
    </w:p>
    <w:p w14:paraId="1E20D58E"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Only published posts are displayed in the public area for viewing</w:t>
      </w:r>
    </w:p>
    <w:p w14:paraId="6CAD7ADB"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Each post is created under a particular</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topic</w:t>
      </w:r>
    </w:p>
    <w:p w14:paraId="564F0E55"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A many-to-many relationship exists between posts and topics.</w:t>
      </w:r>
    </w:p>
    <w:p w14:paraId="31E5A693"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 xml:space="preserve">The public page lists </w:t>
      </w:r>
      <w:proofErr w:type="gramStart"/>
      <w:r w:rsidRPr="00EF3BD0">
        <w:rPr>
          <w:rFonts w:ascii="Nunito" w:eastAsia="宋体" w:hAnsi="Nunito" w:cs="宋体"/>
          <w:color w:val="444444"/>
          <w:kern w:val="0"/>
          <w:sz w:val="27"/>
          <w:szCs w:val="27"/>
        </w:rPr>
        <w:t>posts;</w:t>
      </w:r>
      <w:proofErr w:type="gramEnd"/>
      <w:r w:rsidRPr="00EF3BD0">
        <w:rPr>
          <w:rFonts w:ascii="Nunito" w:eastAsia="宋体" w:hAnsi="Nunito" w:cs="宋体"/>
          <w:color w:val="444444"/>
          <w:kern w:val="0"/>
          <w:sz w:val="27"/>
          <w:szCs w:val="27"/>
        </w:rPr>
        <w:t xml:space="preserve"> each post displayed</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with a</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featured image, author, and date of creation.</w:t>
      </w:r>
    </w:p>
    <w:p w14:paraId="52342B1F"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 xml:space="preserve">The user can browse through all </w:t>
      </w:r>
      <w:proofErr w:type="gramStart"/>
      <w:r w:rsidRPr="00EF3BD0">
        <w:rPr>
          <w:rFonts w:ascii="Nunito" w:eastAsia="宋体" w:hAnsi="Nunito" w:cs="宋体"/>
          <w:color w:val="444444"/>
          <w:kern w:val="0"/>
          <w:sz w:val="27"/>
          <w:szCs w:val="27"/>
        </w:rPr>
        <w:t>posts</w:t>
      </w:r>
      <w:proofErr w:type="gramEnd"/>
      <w:r w:rsidRPr="00EF3BD0">
        <w:rPr>
          <w:rFonts w:ascii="Nunito" w:eastAsia="宋体" w:hAnsi="Nunito" w:cs="宋体"/>
          <w:color w:val="444444"/>
          <w:kern w:val="0"/>
          <w:sz w:val="27"/>
          <w:szCs w:val="27"/>
        </w:rPr>
        <w:t xml:space="preserve"> listings under a particular topic by clicking on the topic</w:t>
      </w:r>
    </w:p>
    <w:p w14:paraId="3667164F" w14:textId="77777777"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When a user clicks on a post, they can view the full post and comment at the bottom of the posts.</w:t>
      </w:r>
    </w:p>
    <w:p w14:paraId="2BCFAA92" w14:textId="56C4E81D" w:rsidR="00EF3BD0" w:rsidRPr="00EF3BD0" w:rsidRDefault="00EF3BD0" w:rsidP="00EF3BD0">
      <w:pPr>
        <w:widowControl/>
        <w:numPr>
          <w:ilvl w:val="0"/>
          <w:numId w:val="1"/>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color w:val="444444"/>
          <w:kern w:val="0"/>
          <w:sz w:val="27"/>
          <w:szCs w:val="27"/>
        </w:rPr>
        <w:t>A commenting</w:t>
      </w:r>
      <w:r w:rsidR="004F7F44">
        <w:rPr>
          <w:rFonts w:ascii="Nunito" w:eastAsia="宋体" w:hAnsi="Nunito" w:cs="宋体"/>
          <w:color w:val="444444"/>
          <w:kern w:val="0"/>
          <w:sz w:val="27"/>
          <w:szCs w:val="27"/>
        </w:rPr>
        <w:t xml:space="preserve"> function</w:t>
      </w:r>
      <w:r w:rsidRPr="00EF3BD0">
        <w:rPr>
          <w:rFonts w:ascii="Nunito" w:eastAsia="宋体" w:hAnsi="Nunito" w:cs="宋体"/>
          <w:color w:val="444444"/>
          <w:kern w:val="0"/>
          <w:sz w:val="27"/>
          <w:szCs w:val="27"/>
        </w:rPr>
        <w:t xml:space="preserve"> is implemented which allows users to comment</w:t>
      </w:r>
      <w:r w:rsidR="00F72B6E">
        <w:rPr>
          <w:rFonts w:ascii="Nunito" w:eastAsia="宋体" w:hAnsi="Nunito" w:cs="宋体"/>
          <w:color w:val="444444"/>
          <w:kern w:val="0"/>
          <w:sz w:val="27"/>
          <w:szCs w:val="27"/>
        </w:rPr>
        <w:t>.</w:t>
      </w:r>
    </w:p>
    <w:p w14:paraId="1EF19068" w14:textId="77777777" w:rsidR="0001128F" w:rsidRDefault="00F72B6E" w:rsidP="00EF3BD0">
      <w:pPr>
        <w:widowControl/>
        <w:rPr>
          <w:rFonts w:ascii="Nunito" w:eastAsia="宋体" w:hAnsi="Nunito" w:cs="宋体"/>
          <w:color w:val="444444"/>
          <w:kern w:val="0"/>
          <w:sz w:val="27"/>
          <w:szCs w:val="27"/>
        </w:rPr>
      </w:pPr>
      <w:r>
        <w:rPr>
          <w:rFonts w:ascii="Nunito" w:eastAsia="宋体" w:hAnsi="Nunito" w:cs="宋体"/>
          <w:color w:val="444444"/>
          <w:kern w:val="0"/>
          <w:sz w:val="27"/>
          <w:szCs w:val="27"/>
        </w:rPr>
        <w:lastRenderedPageBreak/>
        <w:t xml:space="preserve">Web site </w:t>
      </w:r>
      <w:proofErr w:type="gramStart"/>
      <w:r>
        <w:rPr>
          <w:rFonts w:ascii="Nunito" w:eastAsia="宋体" w:hAnsi="Nunito" w:cs="宋体"/>
          <w:color w:val="444444"/>
          <w:kern w:val="0"/>
          <w:sz w:val="27"/>
          <w:szCs w:val="27"/>
        </w:rPr>
        <w:t>folders</w:t>
      </w:r>
      <w:proofErr w:type="gramEnd"/>
      <w:r>
        <w:rPr>
          <w:rFonts w:ascii="Nunito" w:eastAsia="宋体" w:hAnsi="Nunito" w:cs="宋体"/>
          <w:color w:val="444444"/>
          <w:kern w:val="0"/>
          <w:sz w:val="27"/>
          <w:szCs w:val="27"/>
        </w:rPr>
        <w:t xml:space="preserve"> structure:</w:t>
      </w:r>
    </w:p>
    <w:p w14:paraId="3E353C39" w14:textId="77777777" w:rsidR="0001128F" w:rsidRDefault="00EF3BD0" w:rsidP="00EF3BD0">
      <w:pPr>
        <w:widowControl/>
        <w:rPr>
          <w:rFonts w:ascii="Nunito" w:eastAsia="宋体" w:hAnsi="Nunito" w:cs="宋体"/>
          <w:color w:val="444444"/>
          <w:kern w:val="0"/>
          <w:sz w:val="27"/>
          <w:szCs w:val="27"/>
        </w:rPr>
      </w:pPr>
      <w:r w:rsidRPr="00EF3BD0">
        <w:rPr>
          <w:rFonts w:ascii="Nunito" w:eastAsia="宋体" w:hAnsi="Nunito" w:cs="宋体"/>
          <w:color w:val="444444"/>
          <w:kern w:val="0"/>
          <w:sz w:val="27"/>
          <w:szCs w:val="27"/>
        </w:rPr>
        <w:t xml:space="preserve">Create the following subfolders inside it: </w:t>
      </w:r>
    </w:p>
    <w:p w14:paraId="1F6E08B9" w14:textId="3FBE12FF" w:rsidR="00EF3BD0" w:rsidRDefault="00EF3BD0" w:rsidP="0001128F">
      <w:pPr>
        <w:widowControl/>
        <w:rPr>
          <w:rFonts w:ascii="Nunito" w:eastAsia="宋体" w:hAnsi="Nunito" w:cs="宋体"/>
          <w:color w:val="444444"/>
          <w:kern w:val="0"/>
          <w:sz w:val="27"/>
          <w:szCs w:val="27"/>
        </w:rPr>
      </w:pPr>
      <w:r w:rsidRPr="00EF3BD0">
        <w:rPr>
          <w:rFonts w:ascii="Nunito" w:eastAsia="宋体" w:hAnsi="Nunito" w:cs="宋体"/>
          <w:color w:val="444444"/>
          <w:kern w:val="0"/>
          <w:sz w:val="27"/>
          <w:szCs w:val="27"/>
        </w:rPr>
        <w:t>admin, includes, and static.</w:t>
      </w:r>
    </w:p>
    <w:p w14:paraId="79EB95AD" w14:textId="1117340B" w:rsidR="008D7E79" w:rsidRPr="00EF3BD0" w:rsidRDefault="008D7E79" w:rsidP="0001128F">
      <w:pPr>
        <w:widowControl/>
        <w:rPr>
          <w:rFonts w:ascii="Nunito" w:eastAsia="宋体" w:hAnsi="Nunito" w:cs="宋体"/>
          <w:color w:val="444444"/>
          <w:kern w:val="0"/>
          <w:sz w:val="27"/>
          <w:szCs w:val="27"/>
        </w:rPr>
      </w:pPr>
      <w:r>
        <w:rPr>
          <w:noProof/>
        </w:rPr>
        <w:drawing>
          <wp:inline distT="0" distB="0" distL="0" distR="0" wp14:anchorId="4234389A" wp14:editId="686C4508">
            <wp:extent cx="2009775" cy="1428750"/>
            <wp:effectExtent l="0" t="0" r="9525" b="0"/>
            <wp:docPr id="7" name="图片 7"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10;&#10;中度可信度描述已自动生成"/>
                    <pic:cNvPicPr/>
                  </pic:nvPicPr>
                  <pic:blipFill>
                    <a:blip r:embed="rId11"/>
                    <a:stretch>
                      <a:fillRect/>
                    </a:stretch>
                  </pic:blipFill>
                  <pic:spPr>
                    <a:xfrm>
                      <a:off x="0" y="0"/>
                      <a:ext cx="2009775" cy="1428750"/>
                    </a:xfrm>
                    <a:prstGeom prst="rect">
                      <a:avLst/>
                    </a:prstGeom>
                  </pic:spPr>
                </pic:pic>
              </a:graphicData>
            </a:graphic>
          </wp:inline>
        </w:drawing>
      </w:r>
    </w:p>
    <w:p w14:paraId="5B516B89" w14:textId="77777777" w:rsidR="00EF3BD0" w:rsidRPr="00EF3BD0" w:rsidRDefault="00EF3BD0" w:rsidP="00EF3BD0">
      <w:pPr>
        <w:widowControl/>
        <w:spacing w:before="525" w:after="525"/>
        <w:rPr>
          <w:rFonts w:ascii="Nunito" w:eastAsia="宋体" w:hAnsi="Nunito" w:cs="宋体"/>
          <w:color w:val="444444"/>
          <w:kern w:val="0"/>
          <w:sz w:val="27"/>
          <w:szCs w:val="27"/>
        </w:rPr>
      </w:pPr>
      <w:r w:rsidRPr="00EF3BD0">
        <w:rPr>
          <w:rFonts w:ascii="Nunito" w:eastAsia="宋体" w:hAnsi="Nunito" w:cs="宋体"/>
          <w:color w:val="444444"/>
          <w:kern w:val="0"/>
          <w:sz w:val="27"/>
          <w:szCs w:val="27"/>
        </w:rPr>
        <w:t>The 3 folders will hold the following contents:</w:t>
      </w:r>
    </w:p>
    <w:p w14:paraId="5D9747CD" w14:textId="77777777" w:rsidR="00EF3BD0" w:rsidRPr="00EF3BD0" w:rsidRDefault="00EF3BD0" w:rsidP="00EF3BD0">
      <w:pPr>
        <w:widowControl/>
        <w:numPr>
          <w:ilvl w:val="0"/>
          <w:numId w:val="2"/>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b/>
          <w:bCs/>
          <w:color w:val="444444"/>
          <w:kern w:val="0"/>
          <w:sz w:val="27"/>
          <w:szCs w:val="27"/>
        </w:rPr>
        <w:t>admin:</w:t>
      </w:r>
      <w:r w:rsidRPr="00EF3BD0">
        <w:rPr>
          <w:rFonts w:ascii="Cambria" w:eastAsia="宋体" w:hAnsi="Cambria" w:cs="Cambria"/>
          <w:b/>
          <w:bCs/>
          <w:color w:val="444444"/>
          <w:kern w:val="0"/>
          <w:sz w:val="27"/>
          <w:szCs w:val="27"/>
        </w:rPr>
        <w:t> </w:t>
      </w:r>
      <w:r w:rsidRPr="00EF3BD0">
        <w:rPr>
          <w:rFonts w:ascii="Nunito" w:eastAsia="宋体" w:hAnsi="Nunito" w:cs="宋体"/>
          <w:color w:val="444444"/>
          <w:kern w:val="0"/>
          <w:sz w:val="27"/>
          <w:szCs w:val="27"/>
        </w:rPr>
        <w:t>Will hold files for the admin backend</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area. Files concerned with creating, viewing, updating and deleting posts, topics, users.</w:t>
      </w:r>
    </w:p>
    <w:p w14:paraId="0FAA65EF" w14:textId="77777777" w:rsidR="00EF3BD0" w:rsidRPr="00EF3BD0" w:rsidRDefault="00EF3BD0" w:rsidP="00EF3BD0">
      <w:pPr>
        <w:widowControl/>
        <w:numPr>
          <w:ilvl w:val="0"/>
          <w:numId w:val="2"/>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b/>
          <w:bCs/>
          <w:color w:val="444444"/>
          <w:kern w:val="0"/>
          <w:sz w:val="27"/>
          <w:szCs w:val="27"/>
        </w:rPr>
        <w:t>includes:</w:t>
      </w:r>
      <w:r w:rsidRPr="00EF3BD0">
        <w:rPr>
          <w:rFonts w:ascii="Cambria" w:eastAsia="宋体" w:hAnsi="Cambria" w:cs="Cambria"/>
          <w:b/>
          <w:bCs/>
          <w:color w:val="444444"/>
          <w:kern w:val="0"/>
          <w:sz w:val="27"/>
          <w:szCs w:val="27"/>
        </w:rPr>
        <w:t> </w:t>
      </w:r>
      <w:r w:rsidRPr="00EF3BD0">
        <w:rPr>
          <w:rFonts w:ascii="Nunito" w:eastAsia="宋体" w:hAnsi="Nunito" w:cs="宋体"/>
          <w:color w:val="444444"/>
          <w:kern w:val="0"/>
          <w:sz w:val="27"/>
          <w:szCs w:val="27"/>
        </w:rPr>
        <w:t xml:space="preserve">Will hold files containing pieces of code that will be included into one or more other pages. </w:t>
      </w:r>
      <w:proofErr w:type="gramStart"/>
      <w:r w:rsidRPr="00EF3BD0">
        <w:rPr>
          <w:rFonts w:ascii="Nunito" w:eastAsia="宋体" w:hAnsi="Nunito" w:cs="宋体"/>
          <w:color w:val="444444"/>
          <w:kern w:val="0"/>
          <w:sz w:val="27"/>
          <w:szCs w:val="27"/>
        </w:rPr>
        <w:t>E.g.</w:t>
      </w:r>
      <w:proofErr w:type="gramEnd"/>
      <w:r w:rsidRPr="00EF3BD0">
        <w:rPr>
          <w:rFonts w:ascii="Nunito" w:eastAsia="宋体" w:hAnsi="Nunito" w:cs="宋体"/>
          <w:color w:val="444444"/>
          <w:kern w:val="0"/>
          <w:sz w:val="27"/>
          <w:szCs w:val="27"/>
        </w:rPr>
        <w:t xml:space="preserve"> Files for error display</w:t>
      </w:r>
    </w:p>
    <w:p w14:paraId="171528DD" w14:textId="77777777" w:rsidR="00EF3BD0" w:rsidRPr="00EF3BD0" w:rsidRDefault="00EF3BD0" w:rsidP="00EF3BD0">
      <w:pPr>
        <w:widowControl/>
        <w:numPr>
          <w:ilvl w:val="0"/>
          <w:numId w:val="2"/>
        </w:numPr>
        <w:spacing w:before="100" w:beforeAutospacing="1" w:after="100" w:afterAutospacing="1"/>
        <w:rPr>
          <w:rFonts w:ascii="Nunito" w:eastAsia="宋体" w:hAnsi="Nunito" w:cs="宋体"/>
          <w:color w:val="444444"/>
          <w:kern w:val="0"/>
          <w:sz w:val="27"/>
          <w:szCs w:val="27"/>
        </w:rPr>
      </w:pPr>
      <w:r w:rsidRPr="00EF3BD0">
        <w:rPr>
          <w:rFonts w:ascii="Nunito" w:eastAsia="宋体" w:hAnsi="Nunito" w:cs="宋体"/>
          <w:b/>
          <w:bCs/>
          <w:color w:val="444444"/>
          <w:kern w:val="0"/>
          <w:sz w:val="27"/>
          <w:szCs w:val="27"/>
        </w:rPr>
        <w:t>static:</w:t>
      </w:r>
      <w:r w:rsidRPr="00EF3BD0">
        <w:rPr>
          <w:rFonts w:ascii="Cambria" w:eastAsia="宋体" w:hAnsi="Cambria" w:cs="Cambria"/>
          <w:b/>
          <w:bCs/>
          <w:color w:val="444444"/>
          <w:kern w:val="0"/>
          <w:sz w:val="27"/>
          <w:szCs w:val="27"/>
        </w:rPr>
        <w:t> </w:t>
      </w:r>
      <w:r w:rsidRPr="00EF3BD0">
        <w:rPr>
          <w:rFonts w:ascii="Nunito" w:eastAsia="宋体" w:hAnsi="Nunito" w:cs="宋体"/>
          <w:color w:val="444444"/>
          <w:kern w:val="0"/>
          <w:sz w:val="27"/>
          <w:szCs w:val="27"/>
        </w:rPr>
        <w:t xml:space="preserve">Hold static files such as images, CSS stylesheets, </w:t>
      </w:r>
      <w:proofErr w:type="spellStart"/>
      <w:r w:rsidRPr="00EF3BD0">
        <w:rPr>
          <w:rFonts w:ascii="Nunito" w:eastAsia="宋体" w:hAnsi="Nunito" w:cs="宋体"/>
          <w:color w:val="444444"/>
          <w:kern w:val="0"/>
          <w:sz w:val="27"/>
          <w:szCs w:val="27"/>
        </w:rPr>
        <w:t>Javascript</w:t>
      </w:r>
      <w:proofErr w:type="spellEnd"/>
      <w:r w:rsidRPr="00EF3BD0">
        <w:rPr>
          <w:rFonts w:ascii="Nunito" w:eastAsia="宋体" w:hAnsi="Nunito" w:cs="宋体"/>
          <w:color w:val="444444"/>
          <w:kern w:val="0"/>
          <w:sz w:val="27"/>
          <w:szCs w:val="27"/>
        </w:rPr>
        <w:t>.</w:t>
      </w:r>
    </w:p>
    <w:p w14:paraId="21CD721D" w14:textId="77777777" w:rsidR="00EF3BD0" w:rsidRPr="00EF3BD0" w:rsidRDefault="00EF3BD0" w:rsidP="00EF3BD0">
      <w:pPr>
        <w:widowControl/>
        <w:spacing w:before="525" w:after="525"/>
        <w:rPr>
          <w:rFonts w:ascii="Nunito" w:eastAsia="宋体" w:hAnsi="Nunito" w:cs="宋体"/>
          <w:color w:val="444444"/>
          <w:kern w:val="0"/>
          <w:sz w:val="27"/>
          <w:szCs w:val="27"/>
        </w:rPr>
      </w:pPr>
      <w:r w:rsidRPr="00EF3BD0">
        <w:rPr>
          <w:rFonts w:ascii="Nunito" w:eastAsia="宋体" w:hAnsi="Nunito" w:cs="宋体"/>
          <w:color w:val="444444"/>
          <w:kern w:val="0"/>
          <w:sz w:val="27"/>
          <w:szCs w:val="27"/>
        </w:rPr>
        <w:t>In the root folder of the application, create a file named</w:t>
      </w:r>
      <w:r w:rsidRPr="00EF3BD0">
        <w:rPr>
          <w:rFonts w:ascii="Cambria" w:eastAsia="宋体" w:hAnsi="Cambria" w:cs="Cambria"/>
          <w:color w:val="444444"/>
          <w:kern w:val="0"/>
          <w:sz w:val="27"/>
          <w:szCs w:val="27"/>
        </w:rPr>
        <w:t> </w:t>
      </w:r>
      <w:proofErr w:type="spellStart"/>
      <w:r w:rsidRPr="00EF3BD0">
        <w:rPr>
          <w:rFonts w:ascii="Consolas" w:eastAsia="宋体" w:hAnsi="Consolas" w:cs="宋体"/>
          <w:color w:val="444444"/>
          <w:kern w:val="0"/>
          <w:sz w:val="25"/>
          <w:szCs w:val="25"/>
          <w:shd w:val="clear" w:color="auto" w:fill="E6E6E6"/>
        </w:rPr>
        <w:t>index.php</w:t>
      </w:r>
      <w:proofErr w:type="spellEnd"/>
      <w:r w:rsidRPr="00EF3BD0">
        <w:rPr>
          <w:rFonts w:ascii="Consolas" w:eastAsia="宋体" w:hAnsi="Consolas" w:cs="宋体"/>
          <w:color w:val="444444"/>
          <w:kern w:val="0"/>
          <w:sz w:val="25"/>
          <w:szCs w:val="25"/>
          <w:shd w:val="clear" w:color="auto" w:fill="E6E6E6"/>
        </w:rPr>
        <w:t>:</w:t>
      </w:r>
    </w:p>
    <w:p w14:paraId="289F9BA0" w14:textId="3D170D2E" w:rsidR="00EF3BD0" w:rsidRPr="006C7EF4" w:rsidRDefault="00EF3BD0" w:rsidP="006C7EF4">
      <w:pPr>
        <w:widowControl/>
        <w:spacing w:before="525" w:after="525"/>
        <w:rPr>
          <w:rFonts w:ascii="Nunito" w:eastAsia="宋体" w:hAnsi="Nunito" w:cs="宋体"/>
          <w:color w:val="444444"/>
          <w:kern w:val="0"/>
          <w:sz w:val="27"/>
          <w:szCs w:val="27"/>
        </w:rPr>
      </w:pPr>
    </w:p>
    <w:p w14:paraId="1404432C" w14:textId="77777777" w:rsidR="00EF3BD0" w:rsidRPr="00EF3BD0" w:rsidRDefault="00EF3BD0" w:rsidP="00EF3BD0">
      <w:pPr>
        <w:widowControl/>
        <w:shd w:val="clear" w:color="auto" w:fill="FFFFFF"/>
        <w:spacing w:before="300" w:after="150"/>
        <w:outlineLvl w:val="1"/>
        <w:rPr>
          <w:rFonts w:ascii="Nunito" w:eastAsia="宋体" w:hAnsi="Nunito" w:cs="宋体"/>
          <w:color w:val="444444"/>
          <w:kern w:val="0"/>
          <w:sz w:val="45"/>
          <w:szCs w:val="45"/>
        </w:rPr>
      </w:pPr>
      <w:r w:rsidRPr="00EF3BD0">
        <w:rPr>
          <w:rFonts w:ascii="Nunito" w:eastAsia="宋体" w:hAnsi="Nunito" w:cs="宋体"/>
          <w:color w:val="444444"/>
          <w:kern w:val="0"/>
          <w:sz w:val="45"/>
          <w:szCs w:val="45"/>
        </w:rPr>
        <w:lastRenderedPageBreak/>
        <w:t>The Database</w:t>
      </w:r>
    </w:p>
    <w:p w14:paraId="298AE999" w14:textId="147E8217" w:rsidR="00EF3BD0" w:rsidRPr="00EF3BD0" w:rsidRDefault="00EF3BD0" w:rsidP="00EF3BD0">
      <w:pPr>
        <w:widowControl/>
        <w:shd w:val="clear" w:color="auto" w:fill="FFFFFF"/>
        <w:spacing w:before="525" w:after="525"/>
        <w:rPr>
          <w:rFonts w:ascii="Nunito" w:eastAsia="宋体" w:hAnsi="Nunito" w:cs="宋体"/>
          <w:color w:val="444444"/>
          <w:kern w:val="0"/>
          <w:sz w:val="27"/>
          <w:szCs w:val="27"/>
        </w:rPr>
      </w:pPr>
      <w:r w:rsidRPr="00EF3BD0">
        <w:rPr>
          <w:rFonts w:ascii="Nunito" w:eastAsia="宋体" w:hAnsi="Nunito" w:cs="宋体"/>
          <w:color w:val="444444"/>
          <w:kern w:val="0"/>
          <w:sz w:val="27"/>
          <w:szCs w:val="27"/>
        </w:rPr>
        <w:t>Create a database named</w:t>
      </w:r>
      <w:r w:rsidRPr="00EF3BD0">
        <w:rPr>
          <w:rFonts w:ascii="Cambria" w:eastAsia="宋体" w:hAnsi="Cambria" w:cs="Cambria"/>
          <w:color w:val="444444"/>
          <w:kern w:val="0"/>
          <w:sz w:val="27"/>
          <w:szCs w:val="27"/>
        </w:rPr>
        <w:t> </w:t>
      </w:r>
      <w:proofErr w:type="spellStart"/>
      <w:r w:rsidR="00FA68D4">
        <w:rPr>
          <w:rFonts w:ascii="Consolas" w:eastAsia="宋体" w:hAnsi="Consolas" w:cs="宋体"/>
          <w:color w:val="444444"/>
          <w:kern w:val="0"/>
          <w:sz w:val="25"/>
          <w:szCs w:val="25"/>
          <w:shd w:val="clear" w:color="auto" w:fill="E6E6E6"/>
        </w:rPr>
        <w:t>php_project</w:t>
      </w:r>
      <w:proofErr w:type="spellEnd"/>
      <w:r w:rsidRPr="00EF3BD0">
        <w:rPr>
          <w:rFonts w:ascii="Nunito" w:eastAsia="宋体" w:hAnsi="Nunito" w:cs="宋体"/>
          <w:color w:val="444444"/>
          <w:kern w:val="0"/>
          <w:sz w:val="27"/>
          <w:szCs w:val="27"/>
        </w:rPr>
        <w:t>. In this database, create 2 tables:</w:t>
      </w:r>
      <w:r w:rsidRPr="00EF3BD0">
        <w:rPr>
          <w:rFonts w:ascii="Cambria" w:eastAsia="宋体" w:hAnsi="Cambria" w:cs="Cambria"/>
          <w:color w:val="444444"/>
          <w:kern w:val="0"/>
          <w:sz w:val="27"/>
          <w:szCs w:val="27"/>
        </w:rPr>
        <w:t> </w:t>
      </w:r>
      <w:r w:rsidRPr="00EF3BD0">
        <w:rPr>
          <w:rFonts w:ascii="Consolas" w:eastAsia="宋体" w:hAnsi="Consolas" w:cs="宋体"/>
          <w:color w:val="444444"/>
          <w:kern w:val="0"/>
          <w:sz w:val="25"/>
          <w:szCs w:val="25"/>
          <w:shd w:val="clear" w:color="auto" w:fill="E6E6E6"/>
        </w:rPr>
        <w:t>posts</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and</w:t>
      </w:r>
      <w:r w:rsidRPr="00EF3BD0">
        <w:rPr>
          <w:rFonts w:ascii="Cambria" w:eastAsia="宋体" w:hAnsi="Cambria" w:cs="Cambria"/>
          <w:color w:val="444444"/>
          <w:kern w:val="0"/>
          <w:sz w:val="27"/>
          <w:szCs w:val="27"/>
        </w:rPr>
        <w:t> </w:t>
      </w:r>
      <w:r w:rsidRPr="00EF3BD0">
        <w:rPr>
          <w:rFonts w:ascii="Consolas" w:eastAsia="宋体" w:hAnsi="Consolas" w:cs="宋体"/>
          <w:color w:val="444444"/>
          <w:kern w:val="0"/>
          <w:sz w:val="25"/>
          <w:szCs w:val="25"/>
          <w:shd w:val="clear" w:color="auto" w:fill="E6E6E6"/>
        </w:rPr>
        <w:t>users</w:t>
      </w:r>
      <w:r w:rsidRPr="00EF3BD0">
        <w:rPr>
          <w:rFonts w:ascii="Cambria" w:eastAsia="宋体" w:hAnsi="Cambria" w:cs="Cambria"/>
          <w:color w:val="444444"/>
          <w:kern w:val="0"/>
          <w:sz w:val="27"/>
          <w:szCs w:val="27"/>
        </w:rPr>
        <w:t> </w:t>
      </w:r>
      <w:r w:rsidRPr="00EF3BD0">
        <w:rPr>
          <w:rFonts w:ascii="Nunito" w:eastAsia="宋体" w:hAnsi="Nunito" w:cs="宋体"/>
          <w:color w:val="444444"/>
          <w:kern w:val="0"/>
          <w:sz w:val="27"/>
          <w:szCs w:val="27"/>
        </w:rPr>
        <w:t>with the following fields.</w:t>
      </w:r>
    </w:p>
    <w:p w14:paraId="51306933" w14:textId="77777777" w:rsidR="00EF3BD0" w:rsidRPr="00EF3BD0" w:rsidRDefault="00EF3BD0" w:rsidP="00EF3BD0">
      <w:pPr>
        <w:widowControl/>
        <w:jc w:val="left"/>
        <w:rPr>
          <w:rFonts w:ascii="宋体" w:eastAsia="宋体" w:hAnsi="宋体" w:cs="宋体"/>
          <w:kern w:val="0"/>
          <w:sz w:val="24"/>
          <w:szCs w:val="24"/>
        </w:rPr>
      </w:pPr>
      <w:r w:rsidRPr="00EF3BD0">
        <w:rPr>
          <w:rFonts w:ascii="Consolas" w:eastAsia="宋体" w:hAnsi="Consolas" w:cs="宋体"/>
          <w:kern w:val="0"/>
          <w:sz w:val="22"/>
          <w:shd w:val="clear" w:color="auto" w:fill="E6E6E6"/>
        </w:rPr>
        <w:t>posts</w:t>
      </w:r>
      <w:r w:rsidRPr="00EF3BD0">
        <w:rPr>
          <w:rFonts w:ascii="宋体" w:eastAsia="宋体" w:hAnsi="宋体" w:cs="宋体"/>
          <w:kern w:val="0"/>
          <w:sz w:val="24"/>
          <w:szCs w:val="24"/>
        </w:rPr>
        <w:t>:</w:t>
      </w:r>
    </w:p>
    <w:p w14:paraId="4940B978"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531818AB"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     field      |     type     | specs      |</w:t>
      </w:r>
    </w:p>
    <w:p w14:paraId="5E773D6C"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1F7C4841"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id</w:t>
      </w:r>
      <w:proofErr w:type="gramEnd"/>
      <w:r w:rsidRPr="00EF3BD0">
        <w:rPr>
          <w:rFonts w:ascii="Consolas" w:eastAsia="宋体" w:hAnsi="Consolas" w:cs="宋体"/>
          <w:color w:val="F8F8F2"/>
          <w:kern w:val="0"/>
          <w:sz w:val="24"/>
          <w:szCs w:val="24"/>
        </w:rPr>
        <w:t xml:space="preserve">            | INT(</w:t>
      </w:r>
      <w:r w:rsidRPr="00EF3BD0">
        <w:rPr>
          <w:rFonts w:ascii="Consolas" w:eastAsia="宋体" w:hAnsi="Consolas" w:cs="宋体"/>
          <w:color w:val="AE81FF"/>
          <w:kern w:val="0"/>
          <w:sz w:val="24"/>
          <w:szCs w:val="24"/>
        </w:rPr>
        <w:t>11</w:t>
      </w:r>
      <w:r w:rsidRPr="00EF3BD0">
        <w:rPr>
          <w:rFonts w:ascii="Consolas" w:eastAsia="宋体" w:hAnsi="Consolas" w:cs="宋体"/>
          <w:color w:val="F8F8F2"/>
          <w:kern w:val="0"/>
          <w:sz w:val="24"/>
          <w:szCs w:val="24"/>
        </w:rPr>
        <w:t>)      |            |</w:t>
      </w:r>
    </w:p>
    <w:p w14:paraId="7DECAE4A"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xml:space="preserve">|  </w:t>
      </w:r>
      <w:proofErr w:type="spellStart"/>
      <w:r w:rsidRPr="00EF3BD0">
        <w:rPr>
          <w:rFonts w:ascii="Consolas" w:eastAsia="宋体" w:hAnsi="Consolas" w:cs="宋体"/>
          <w:color w:val="F8F8F2"/>
          <w:kern w:val="0"/>
          <w:sz w:val="24"/>
          <w:szCs w:val="24"/>
        </w:rPr>
        <w:t>user</w:t>
      </w:r>
      <w:proofErr w:type="gramEnd"/>
      <w:r w:rsidRPr="00EF3BD0">
        <w:rPr>
          <w:rFonts w:ascii="Consolas" w:eastAsia="宋体" w:hAnsi="Consolas" w:cs="宋体"/>
          <w:color w:val="F8F8F2"/>
          <w:kern w:val="0"/>
          <w:sz w:val="24"/>
          <w:szCs w:val="24"/>
        </w:rPr>
        <w:t>_id</w:t>
      </w:r>
      <w:proofErr w:type="spellEnd"/>
      <w:r w:rsidRPr="00EF3BD0">
        <w:rPr>
          <w:rFonts w:ascii="Consolas" w:eastAsia="宋体" w:hAnsi="Consolas" w:cs="宋体"/>
          <w:color w:val="F8F8F2"/>
          <w:kern w:val="0"/>
          <w:sz w:val="24"/>
          <w:szCs w:val="24"/>
        </w:rPr>
        <w:t xml:space="preserve">       | INT(</w:t>
      </w:r>
      <w:r w:rsidRPr="00EF3BD0">
        <w:rPr>
          <w:rFonts w:ascii="Consolas" w:eastAsia="宋体" w:hAnsi="Consolas" w:cs="宋体"/>
          <w:color w:val="AE81FF"/>
          <w:kern w:val="0"/>
          <w:sz w:val="24"/>
          <w:szCs w:val="24"/>
        </w:rPr>
        <w:t>11</w:t>
      </w:r>
      <w:r w:rsidRPr="00EF3BD0">
        <w:rPr>
          <w:rFonts w:ascii="Consolas" w:eastAsia="宋体" w:hAnsi="Consolas" w:cs="宋体"/>
          <w:color w:val="F8F8F2"/>
          <w:kern w:val="0"/>
          <w:sz w:val="24"/>
          <w:szCs w:val="24"/>
        </w:rPr>
        <w:t>)      |            |</w:t>
      </w:r>
    </w:p>
    <w:p w14:paraId="7BE7546D"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title</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            |</w:t>
      </w:r>
    </w:p>
    <w:p w14:paraId="749ECA10"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slug</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UNIQUE</w:t>
      </w:r>
      <w:r w:rsidRPr="00EF3BD0">
        <w:rPr>
          <w:rFonts w:ascii="Consolas" w:eastAsia="宋体" w:hAnsi="Consolas" w:cs="宋体"/>
          <w:color w:val="F8F8F2"/>
          <w:kern w:val="0"/>
          <w:sz w:val="24"/>
          <w:szCs w:val="24"/>
        </w:rPr>
        <w:t xml:space="preserve">     |</w:t>
      </w:r>
    </w:p>
    <w:p w14:paraId="0ABABA62"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views</w:t>
      </w:r>
      <w:proofErr w:type="gramEnd"/>
      <w:r w:rsidRPr="00EF3BD0">
        <w:rPr>
          <w:rFonts w:ascii="Consolas" w:eastAsia="宋体" w:hAnsi="Consolas" w:cs="宋体"/>
          <w:color w:val="F8F8F2"/>
          <w:kern w:val="0"/>
          <w:sz w:val="24"/>
          <w:szCs w:val="24"/>
        </w:rPr>
        <w:t xml:space="preserve">         | INT(</w:t>
      </w:r>
      <w:r w:rsidRPr="00EF3BD0">
        <w:rPr>
          <w:rFonts w:ascii="Consolas" w:eastAsia="宋体" w:hAnsi="Consolas" w:cs="宋体"/>
          <w:color w:val="AE81FF"/>
          <w:kern w:val="0"/>
          <w:sz w:val="24"/>
          <w:szCs w:val="24"/>
        </w:rPr>
        <w:t>11</w:t>
      </w:r>
      <w:r w:rsidRPr="00EF3BD0">
        <w:rPr>
          <w:rFonts w:ascii="Consolas" w:eastAsia="宋体" w:hAnsi="Consolas" w:cs="宋体"/>
          <w:color w:val="F8F8F2"/>
          <w:kern w:val="0"/>
          <w:sz w:val="24"/>
          <w:szCs w:val="24"/>
        </w:rPr>
        <w:t>)      |            |</w:t>
      </w:r>
    </w:p>
    <w:p w14:paraId="388CEABD"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image</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            |</w:t>
      </w:r>
    </w:p>
    <w:p w14:paraId="111623CA"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body</w:t>
      </w:r>
      <w:proofErr w:type="gramEnd"/>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TEXT</w:t>
      </w:r>
      <w:r w:rsidRPr="00EF3BD0">
        <w:rPr>
          <w:rFonts w:ascii="Consolas" w:eastAsia="宋体" w:hAnsi="Consolas" w:cs="宋体"/>
          <w:color w:val="F8F8F2"/>
          <w:kern w:val="0"/>
          <w:sz w:val="24"/>
          <w:szCs w:val="24"/>
        </w:rPr>
        <w:t xml:space="preserve">         |            |</w:t>
      </w:r>
    </w:p>
    <w:p w14:paraId="1967A8AB"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published</w:t>
      </w:r>
      <w:proofErr w:type="gramEnd"/>
      <w:r w:rsidRPr="00EF3BD0">
        <w:rPr>
          <w:rFonts w:ascii="Consolas" w:eastAsia="宋体" w:hAnsi="Consolas" w:cs="宋体"/>
          <w:color w:val="F8F8F2"/>
          <w:kern w:val="0"/>
          <w:sz w:val="24"/>
          <w:szCs w:val="24"/>
        </w:rPr>
        <w:t xml:space="preserve">     | </w:t>
      </w:r>
      <w:proofErr w:type="spellStart"/>
      <w:r w:rsidRPr="00EF3BD0">
        <w:rPr>
          <w:rFonts w:ascii="Consolas" w:eastAsia="宋体" w:hAnsi="Consolas" w:cs="宋体"/>
          <w:color w:val="F8F8F2"/>
          <w:kern w:val="0"/>
          <w:sz w:val="24"/>
          <w:szCs w:val="24"/>
        </w:rPr>
        <w:t>boolean</w:t>
      </w:r>
      <w:proofErr w:type="spellEnd"/>
      <w:r w:rsidRPr="00EF3BD0">
        <w:rPr>
          <w:rFonts w:ascii="Consolas" w:eastAsia="宋体" w:hAnsi="Consolas" w:cs="宋体"/>
          <w:color w:val="F8F8F2"/>
          <w:kern w:val="0"/>
          <w:sz w:val="24"/>
          <w:szCs w:val="24"/>
        </w:rPr>
        <w:t xml:space="preserve">      |            |</w:t>
      </w:r>
    </w:p>
    <w:p w14:paraId="38BE6903"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xml:space="preserve">|  </w:t>
      </w:r>
      <w:proofErr w:type="spellStart"/>
      <w:r w:rsidRPr="00EF3BD0">
        <w:rPr>
          <w:rFonts w:ascii="Consolas" w:eastAsia="宋体" w:hAnsi="Consolas" w:cs="宋体"/>
          <w:color w:val="F8F8F2"/>
          <w:kern w:val="0"/>
          <w:sz w:val="24"/>
          <w:szCs w:val="24"/>
        </w:rPr>
        <w:t>created</w:t>
      </w:r>
      <w:proofErr w:type="gramEnd"/>
      <w:r w:rsidRPr="00EF3BD0">
        <w:rPr>
          <w:rFonts w:ascii="Consolas" w:eastAsia="宋体" w:hAnsi="Consolas" w:cs="宋体"/>
          <w:color w:val="F8F8F2"/>
          <w:kern w:val="0"/>
          <w:sz w:val="24"/>
          <w:szCs w:val="24"/>
        </w:rPr>
        <w:t>_at</w:t>
      </w:r>
      <w:proofErr w:type="spellEnd"/>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TIMESTAMP</w:t>
      </w:r>
      <w:r w:rsidRPr="00EF3BD0">
        <w:rPr>
          <w:rFonts w:ascii="Consolas" w:eastAsia="宋体" w:hAnsi="Consolas" w:cs="宋体"/>
          <w:color w:val="F8F8F2"/>
          <w:kern w:val="0"/>
          <w:sz w:val="24"/>
          <w:szCs w:val="24"/>
        </w:rPr>
        <w:t xml:space="preserve">    |            |</w:t>
      </w:r>
    </w:p>
    <w:p w14:paraId="7BCF571A"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xml:space="preserve">|  </w:t>
      </w:r>
      <w:proofErr w:type="spellStart"/>
      <w:r w:rsidRPr="00EF3BD0">
        <w:rPr>
          <w:rFonts w:ascii="Consolas" w:eastAsia="宋体" w:hAnsi="Consolas" w:cs="宋体"/>
          <w:color w:val="F8F8F2"/>
          <w:kern w:val="0"/>
          <w:sz w:val="24"/>
          <w:szCs w:val="24"/>
        </w:rPr>
        <w:t>updated</w:t>
      </w:r>
      <w:proofErr w:type="gramEnd"/>
      <w:r w:rsidRPr="00EF3BD0">
        <w:rPr>
          <w:rFonts w:ascii="Consolas" w:eastAsia="宋体" w:hAnsi="Consolas" w:cs="宋体"/>
          <w:color w:val="F8F8F2"/>
          <w:kern w:val="0"/>
          <w:sz w:val="24"/>
          <w:szCs w:val="24"/>
        </w:rPr>
        <w:t>_at</w:t>
      </w:r>
      <w:proofErr w:type="spellEnd"/>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TIMESTAMP</w:t>
      </w:r>
      <w:r w:rsidRPr="00EF3BD0">
        <w:rPr>
          <w:rFonts w:ascii="Consolas" w:eastAsia="宋体" w:hAnsi="Consolas" w:cs="宋体"/>
          <w:color w:val="F8F8F2"/>
          <w:kern w:val="0"/>
          <w:sz w:val="24"/>
          <w:szCs w:val="24"/>
        </w:rPr>
        <w:t xml:space="preserve">    |            |</w:t>
      </w:r>
    </w:p>
    <w:p w14:paraId="5C4D776E"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4E765033" w14:textId="77777777" w:rsidR="002273D6" w:rsidRDefault="002273D6" w:rsidP="00EF3BD0">
      <w:pPr>
        <w:widowControl/>
        <w:shd w:val="clear" w:color="auto" w:fill="FFFFFF"/>
        <w:spacing w:before="525" w:after="525"/>
        <w:rPr>
          <w:rFonts w:ascii="Consolas" w:eastAsia="宋体" w:hAnsi="Consolas" w:cs="宋体"/>
          <w:color w:val="444444"/>
          <w:kern w:val="0"/>
          <w:sz w:val="25"/>
          <w:szCs w:val="25"/>
          <w:shd w:val="clear" w:color="auto" w:fill="E6E6E6"/>
        </w:rPr>
      </w:pPr>
    </w:p>
    <w:p w14:paraId="1E94B093" w14:textId="77777777" w:rsidR="002273D6" w:rsidRDefault="002273D6" w:rsidP="00EF3BD0">
      <w:pPr>
        <w:widowControl/>
        <w:shd w:val="clear" w:color="auto" w:fill="FFFFFF"/>
        <w:spacing w:before="525" w:after="525"/>
        <w:rPr>
          <w:rFonts w:ascii="Consolas" w:eastAsia="宋体" w:hAnsi="Consolas" w:cs="宋体"/>
          <w:color w:val="444444"/>
          <w:kern w:val="0"/>
          <w:sz w:val="25"/>
          <w:szCs w:val="25"/>
          <w:shd w:val="clear" w:color="auto" w:fill="E6E6E6"/>
        </w:rPr>
      </w:pPr>
    </w:p>
    <w:p w14:paraId="3A550609" w14:textId="77777777" w:rsidR="002273D6" w:rsidRDefault="002273D6" w:rsidP="00EF3BD0">
      <w:pPr>
        <w:widowControl/>
        <w:shd w:val="clear" w:color="auto" w:fill="FFFFFF"/>
        <w:spacing w:before="525" w:after="525"/>
        <w:rPr>
          <w:rFonts w:ascii="Consolas" w:eastAsia="宋体" w:hAnsi="Consolas" w:cs="宋体"/>
          <w:color w:val="444444"/>
          <w:kern w:val="0"/>
          <w:sz w:val="25"/>
          <w:szCs w:val="25"/>
          <w:shd w:val="clear" w:color="auto" w:fill="E6E6E6"/>
        </w:rPr>
      </w:pPr>
    </w:p>
    <w:p w14:paraId="16A7E499" w14:textId="77777777" w:rsidR="002273D6" w:rsidRDefault="002273D6" w:rsidP="00EF3BD0">
      <w:pPr>
        <w:widowControl/>
        <w:shd w:val="clear" w:color="auto" w:fill="FFFFFF"/>
        <w:spacing w:before="525" w:after="525"/>
        <w:rPr>
          <w:rFonts w:ascii="Consolas" w:eastAsia="宋体" w:hAnsi="Consolas" w:cs="宋体"/>
          <w:color w:val="444444"/>
          <w:kern w:val="0"/>
          <w:sz w:val="25"/>
          <w:szCs w:val="25"/>
          <w:shd w:val="clear" w:color="auto" w:fill="E6E6E6"/>
        </w:rPr>
      </w:pPr>
    </w:p>
    <w:p w14:paraId="22EBA1E3" w14:textId="6AD55EEF" w:rsidR="00EF3BD0" w:rsidRPr="00EF3BD0" w:rsidRDefault="00EF3BD0" w:rsidP="00EF3BD0">
      <w:pPr>
        <w:widowControl/>
        <w:shd w:val="clear" w:color="auto" w:fill="FFFFFF"/>
        <w:spacing w:before="525" w:after="525"/>
        <w:rPr>
          <w:rFonts w:ascii="Nunito" w:eastAsia="宋体" w:hAnsi="Nunito" w:cs="宋体"/>
          <w:color w:val="444444"/>
          <w:kern w:val="0"/>
          <w:sz w:val="27"/>
          <w:szCs w:val="27"/>
        </w:rPr>
      </w:pPr>
      <w:r w:rsidRPr="00EF3BD0">
        <w:rPr>
          <w:rFonts w:ascii="Consolas" w:eastAsia="宋体" w:hAnsi="Consolas" w:cs="宋体"/>
          <w:color w:val="444444"/>
          <w:kern w:val="0"/>
          <w:sz w:val="25"/>
          <w:szCs w:val="25"/>
          <w:shd w:val="clear" w:color="auto" w:fill="E6E6E6"/>
        </w:rPr>
        <w:lastRenderedPageBreak/>
        <w:t>users</w:t>
      </w:r>
      <w:r w:rsidRPr="00EF3BD0">
        <w:rPr>
          <w:rFonts w:ascii="Nunito" w:eastAsia="宋体" w:hAnsi="Nunito" w:cs="宋体"/>
          <w:color w:val="444444"/>
          <w:kern w:val="0"/>
          <w:sz w:val="27"/>
          <w:szCs w:val="27"/>
        </w:rPr>
        <w:t>:</w:t>
      </w:r>
    </w:p>
    <w:p w14:paraId="44AE3CA9"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6B59E5E6"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     field      |     type               | specs      |</w:t>
      </w:r>
    </w:p>
    <w:p w14:paraId="72D5A5D5"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0947D132"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id</w:t>
      </w:r>
      <w:proofErr w:type="gramEnd"/>
      <w:r w:rsidRPr="00EF3BD0">
        <w:rPr>
          <w:rFonts w:ascii="Consolas" w:eastAsia="宋体" w:hAnsi="Consolas" w:cs="宋体"/>
          <w:color w:val="F8F8F2"/>
          <w:kern w:val="0"/>
          <w:sz w:val="24"/>
          <w:szCs w:val="24"/>
        </w:rPr>
        <w:t xml:space="preserve">            | INT(</w:t>
      </w:r>
      <w:r w:rsidRPr="00EF3BD0">
        <w:rPr>
          <w:rFonts w:ascii="Consolas" w:eastAsia="宋体" w:hAnsi="Consolas" w:cs="宋体"/>
          <w:color w:val="AE81FF"/>
          <w:kern w:val="0"/>
          <w:sz w:val="24"/>
          <w:szCs w:val="24"/>
        </w:rPr>
        <w:t>11</w:t>
      </w:r>
      <w:r w:rsidRPr="00EF3BD0">
        <w:rPr>
          <w:rFonts w:ascii="Consolas" w:eastAsia="宋体" w:hAnsi="Consolas" w:cs="宋体"/>
          <w:color w:val="F8F8F2"/>
          <w:kern w:val="0"/>
          <w:sz w:val="24"/>
          <w:szCs w:val="24"/>
        </w:rPr>
        <w:t>)                |            |</w:t>
      </w:r>
    </w:p>
    <w:p w14:paraId="23312589"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username</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UNIQUE</w:t>
      </w:r>
      <w:r w:rsidRPr="00EF3BD0">
        <w:rPr>
          <w:rFonts w:ascii="Consolas" w:eastAsia="宋体" w:hAnsi="Consolas" w:cs="宋体"/>
          <w:color w:val="F8F8F2"/>
          <w:kern w:val="0"/>
          <w:sz w:val="24"/>
          <w:szCs w:val="24"/>
        </w:rPr>
        <w:t xml:space="preserve">     |</w:t>
      </w:r>
    </w:p>
    <w:p w14:paraId="2F79BF5A"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email</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UNIQUE</w:t>
      </w:r>
      <w:r w:rsidRPr="00EF3BD0">
        <w:rPr>
          <w:rFonts w:ascii="Consolas" w:eastAsia="宋体" w:hAnsi="Consolas" w:cs="宋体"/>
          <w:color w:val="F8F8F2"/>
          <w:kern w:val="0"/>
          <w:sz w:val="24"/>
          <w:szCs w:val="24"/>
        </w:rPr>
        <w:t xml:space="preserve">     |</w:t>
      </w:r>
    </w:p>
    <w:p w14:paraId="6CAEBD94"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role</w:t>
      </w:r>
      <w:proofErr w:type="gramEnd"/>
      <w:r w:rsidRPr="00EF3BD0">
        <w:rPr>
          <w:rFonts w:ascii="Consolas" w:eastAsia="宋体" w:hAnsi="Consolas" w:cs="宋体"/>
          <w:color w:val="F8F8F2"/>
          <w:kern w:val="0"/>
          <w:sz w:val="24"/>
          <w:szCs w:val="24"/>
        </w:rPr>
        <w:t xml:space="preserve">          | ENUM(</w:t>
      </w:r>
      <w:r w:rsidRPr="00EF3BD0">
        <w:rPr>
          <w:rFonts w:ascii="Consolas" w:eastAsia="宋体" w:hAnsi="Consolas" w:cs="宋体"/>
          <w:color w:val="A6E22E"/>
          <w:kern w:val="0"/>
          <w:sz w:val="24"/>
          <w:szCs w:val="24"/>
        </w:rPr>
        <w:t>"</w:t>
      </w:r>
      <w:proofErr w:type="spellStart"/>
      <w:r w:rsidRPr="00EF3BD0">
        <w:rPr>
          <w:rFonts w:ascii="Consolas" w:eastAsia="宋体" w:hAnsi="Consolas" w:cs="宋体"/>
          <w:color w:val="A6E22E"/>
          <w:kern w:val="0"/>
          <w:sz w:val="24"/>
          <w:szCs w:val="24"/>
        </w:rPr>
        <w:t>Admin"</w:t>
      </w:r>
      <w:r w:rsidRPr="00EF3BD0">
        <w:rPr>
          <w:rFonts w:ascii="Consolas" w:eastAsia="宋体" w:hAnsi="Consolas" w:cs="宋体"/>
          <w:color w:val="F8F8F2"/>
          <w:kern w:val="0"/>
          <w:sz w:val="24"/>
          <w:szCs w:val="24"/>
        </w:rPr>
        <w:t>,</w:t>
      </w:r>
      <w:r w:rsidRPr="00EF3BD0">
        <w:rPr>
          <w:rFonts w:ascii="Consolas" w:eastAsia="宋体" w:hAnsi="Consolas" w:cs="宋体"/>
          <w:color w:val="A6E22E"/>
          <w:kern w:val="0"/>
          <w:sz w:val="24"/>
          <w:szCs w:val="24"/>
        </w:rPr>
        <w:t>"Author</w:t>
      </w:r>
      <w:proofErr w:type="spellEnd"/>
      <w:r w:rsidRPr="00EF3BD0">
        <w:rPr>
          <w:rFonts w:ascii="Consolas" w:eastAsia="宋体" w:hAnsi="Consolas" w:cs="宋体"/>
          <w:color w:val="A6E22E"/>
          <w:kern w:val="0"/>
          <w:sz w:val="24"/>
          <w:szCs w:val="24"/>
        </w:rPr>
        <w:t>"</w:t>
      </w:r>
      <w:r w:rsidRPr="00EF3BD0">
        <w:rPr>
          <w:rFonts w:ascii="Consolas" w:eastAsia="宋体" w:hAnsi="Consolas" w:cs="宋体"/>
          <w:color w:val="F8F8F2"/>
          <w:kern w:val="0"/>
          <w:sz w:val="24"/>
          <w:szCs w:val="24"/>
        </w:rPr>
        <w:t>) |            |</w:t>
      </w:r>
    </w:p>
    <w:p w14:paraId="06ABC776"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password</w:t>
      </w:r>
      <w:proofErr w:type="gramEnd"/>
      <w:r w:rsidRPr="00EF3BD0">
        <w:rPr>
          <w:rFonts w:ascii="Consolas" w:eastAsia="宋体" w:hAnsi="Consolas" w:cs="宋体"/>
          <w:color w:val="F8F8F2"/>
          <w:kern w:val="0"/>
          <w:sz w:val="24"/>
          <w:szCs w:val="24"/>
        </w:rPr>
        <w:t xml:space="preserve">      | VARCHAR(</w:t>
      </w:r>
      <w:r w:rsidRPr="00EF3BD0">
        <w:rPr>
          <w:rFonts w:ascii="Consolas" w:eastAsia="宋体" w:hAnsi="Consolas" w:cs="宋体"/>
          <w:color w:val="AE81FF"/>
          <w:kern w:val="0"/>
          <w:sz w:val="24"/>
          <w:szCs w:val="24"/>
        </w:rPr>
        <w:t>255</w:t>
      </w:r>
      <w:r w:rsidRPr="00EF3BD0">
        <w:rPr>
          <w:rFonts w:ascii="Consolas" w:eastAsia="宋体" w:hAnsi="Consolas" w:cs="宋体"/>
          <w:color w:val="F8F8F2"/>
          <w:kern w:val="0"/>
          <w:sz w:val="24"/>
          <w:szCs w:val="24"/>
        </w:rPr>
        <w:t>)           |            |</w:t>
      </w:r>
    </w:p>
    <w:p w14:paraId="070FB48A"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xml:space="preserve">|  </w:t>
      </w:r>
      <w:proofErr w:type="spellStart"/>
      <w:r w:rsidRPr="00EF3BD0">
        <w:rPr>
          <w:rFonts w:ascii="Consolas" w:eastAsia="宋体" w:hAnsi="Consolas" w:cs="宋体"/>
          <w:color w:val="F8F8F2"/>
          <w:kern w:val="0"/>
          <w:sz w:val="24"/>
          <w:szCs w:val="24"/>
        </w:rPr>
        <w:t>created</w:t>
      </w:r>
      <w:proofErr w:type="gramEnd"/>
      <w:r w:rsidRPr="00EF3BD0">
        <w:rPr>
          <w:rFonts w:ascii="Consolas" w:eastAsia="宋体" w:hAnsi="Consolas" w:cs="宋体"/>
          <w:color w:val="F8F8F2"/>
          <w:kern w:val="0"/>
          <w:sz w:val="24"/>
          <w:szCs w:val="24"/>
        </w:rPr>
        <w:t>_at</w:t>
      </w:r>
      <w:proofErr w:type="spellEnd"/>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TIMESTAMP</w:t>
      </w:r>
      <w:r w:rsidRPr="00EF3BD0">
        <w:rPr>
          <w:rFonts w:ascii="Consolas" w:eastAsia="宋体" w:hAnsi="Consolas" w:cs="宋体"/>
          <w:color w:val="F8F8F2"/>
          <w:kern w:val="0"/>
          <w:sz w:val="24"/>
          <w:szCs w:val="24"/>
        </w:rPr>
        <w:t xml:space="preserve">              |            |</w:t>
      </w:r>
    </w:p>
    <w:p w14:paraId="008DCE3B" w14:textId="77777777" w:rsidR="00EF3BD0" w:rsidRPr="00EF3BD0" w:rsidRDefault="00EF3BD0" w:rsidP="00EF3BD0">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proofErr w:type="gramStart"/>
      <w:r w:rsidRPr="00EF3BD0">
        <w:rPr>
          <w:rFonts w:ascii="Consolas" w:eastAsia="宋体" w:hAnsi="Consolas" w:cs="宋体"/>
          <w:color w:val="F8F8F2"/>
          <w:kern w:val="0"/>
          <w:sz w:val="24"/>
          <w:szCs w:val="24"/>
        </w:rPr>
        <w:t xml:space="preserve">|  </w:t>
      </w:r>
      <w:proofErr w:type="spellStart"/>
      <w:r w:rsidRPr="00EF3BD0">
        <w:rPr>
          <w:rFonts w:ascii="Consolas" w:eastAsia="宋体" w:hAnsi="Consolas" w:cs="宋体"/>
          <w:color w:val="F8F8F2"/>
          <w:kern w:val="0"/>
          <w:sz w:val="24"/>
          <w:szCs w:val="24"/>
        </w:rPr>
        <w:t>updated</w:t>
      </w:r>
      <w:proofErr w:type="gramEnd"/>
      <w:r w:rsidRPr="00EF3BD0">
        <w:rPr>
          <w:rFonts w:ascii="Consolas" w:eastAsia="宋体" w:hAnsi="Consolas" w:cs="宋体"/>
          <w:color w:val="F8F8F2"/>
          <w:kern w:val="0"/>
          <w:sz w:val="24"/>
          <w:szCs w:val="24"/>
        </w:rPr>
        <w:t>_at</w:t>
      </w:r>
      <w:proofErr w:type="spellEnd"/>
      <w:r w:rsidRPr="00EF3BD0">
        <w:rPr>
          <w:rFonts w:ascii="Consolas" w:eastAsia="宋体" w:hAnsi="Consolas" w:cs="宋体"/>
          <w:color w:val="F8F8F2"/>
          <w:kern w:val="0"/>
          <w:sz w:val="24"/>
          <w:szCs w:val="24"/>
        </w:rPr>
        <w:t xml:space="preserve">    | </w:t>
      </w:r>
      <w:r w:rsidRPr="00EF3BD0">
        <w:rPr>
          <w:rFonts w:ascii="Consolas" w:eastAsia="宋体" w:hAnsi="Consolas" w:cs="宋体"/>
          <w:color w:val="F92672"/>
          <w:kern w:val="0"/>
          <w:sz w:val="24"/>
          <w:szCs w:val="24"/>
        </w:rPr>
        <w:t>TIMESTAMP</w:t>
      </w:r>
      <w:r w:rsidRPr="00EF3BD0">
        <w:rPr>
          <w:rFonts w:ascii="Consolas" w:eastAsia="宋体" w:hAnsi="Consolas" w:cs="宋体"/>
          <w:color w:val="F8F8F2"/>
          <w:kern w:val="0"/>
          <w:sz w:val="24"/>
          <w:szCs w:val="24"/>
        </w:rPr>
        <w:t xml:space="preserve">              |            |</w:t>
      </w:r>
    </w:p>
    <w:p w14:paraId="644B8EA0" w14:textId="217BC1D4" w:rsidR="00EF3BD0" w:rsidRPr="00844E19" w:rsidRDefault="00EF3BD0" w:rsidP="00844E19">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rPr>
      </w:pPr>
      <w:r w:rsidRPr="00EF3BD0">
        <w:rPr>
          <w:rFonts w:ascii="Consolas" w:eastAsia="宋体" w:hAnsi="Consolas" w:cs="宋体"/>
          <w:color w:val="F8F8F2"/>
          <w:kern w:val="0"/>
          <w:sz w:val="24"/>
          <w:szCs w:val="24"/>
        </w:rPr>
        <w:t>+----------------+--------------+---------+------------+</w:t>
      </w:r>
    </w:p>
    <w:p w14:paraId="1AA7CB24" w14:textId="77777777" w:rsidR="002273D6" w:rsidRDefault="002273D6" w:rsidP="00844E19">
      <w:pPr>
        <w:jc w:val="right"/>
        <w:rPr>
          <w:rFonts w:ascii="Nunito" w:eastAsia="宋体" w:hAnsi="Nunito" w:cs="宋体"/>
          <w:color w:val="444444"/>
          <w:kern w:val="0"/>
          <w:sz w:val="27"/>
          <w:szCs w:val="27"/>
        </w:rPr>
      </w:pPr>
    </w:p>
    <w:p w14:paraId="64F627D7" w14:textId="77777777" w:rsidR="002273D6" w:rsidRDefault="002273D6" w:rsidP="00844E19">
      <w:pPr>
        <w:jc w:val="right"/>
        <w:rPr>
          <w:rFonts w:ascii="Nunito" w:eastAsia="宋体" w:hAnsi="Nunito" w:cs="宋体"/>
          <w:color w:val="444444"/>
          <w:kern w:val="0"/>
          <w:sz w:val="27"/>
          <w:szCs w:val="27"/>
        </w:rPr>
      </w:pPr>
    </w:p>
    <w:p w14:paraId="480874D7" w14:textId="77777777" w:rsidR="002273D6" w:rsidRDefault="002273D6" w:rsidP="00844E19">
      <w:pPr>
        <w:jc w:val="right"/>
        <w:rPr>
          <w:rFonts w:ascii="Nunito" w:eastAsia="宋体" w:hAnsi="Nunito" w:cs="宋体"/>
          <w:color w:val="444444"/>
          <w:kern w:val="0"/>
          <w:sz w:val="27"/>
          <w:szCs w:val="27"/>
        </w:rPr>
      </w:pPr>
    </w:p>
    <w:p w14:paraId="0254E27D" w14:textId="2401DB1B" w:rsidR="002273D6" w:rsidRDefault="002273D6" w:rsidP="00844E19">
      <w:pPr>
        <w:jc w:val="right"/>
        <w:rPr>
          <w:rFonts w:ascii="Nunito" w:eastAsia="宋体" w:hAnsi="Nunito" w:cs="宋体"/>
          <w:color w:val="444444"/>
          <w:kern w:val="0"/>
          <w:sz w:val="27"/>
          <w:szCs w:val="27"/>
        </w:rPr>
      </w:pPr>
      <w:r>
        <w:rPr>
          <w:rFonts w:ascii="Nunito" w:eastAsia="宋体" w:hAnsi="Nunito" w:cs="宋体" w:hint="eastAsia"/>
          <w:color w:val="444444"/>
          <w:kern w:val="0"/>
          <w:sz w:val="27"/>
          <w:szCs w:val="27"/>
        </w:rPr>
        <w:t>F</w:t>
      </w:r>
      <w:r>
        <w:rPr>
          <w:rFonts w:ascii="Nunito" w:eastAsia="宋体" w:hAnsi="Nunito" w:cs="宋体"/>
          <w:color w:val="444444"/>
          <w:kern w:val="0"/>
          <w:sz w:val="27"/>
          <w:szCs w:val="27"/>
        </w:rPr>
        <w:t>SD05</w:t>
      </w:r>
    </w:p>
    <w:p w14:paraId="62EEBA82" w14:textId="07772F0E" w:rsidR="00EF3BD0" w:rsidRDefault="005D4DE6" w:rsidP="00844E19">
      <w:pPr>
        <w:jc w:val="right"/>
      </w:pPr>
      <w:r>
        <w:rPr>
          <w:rFonts w:ascii="Nunito" w:eastAsia="宋体" w:hAnsi="Nunito" w:cs="宋体"/>
          <w:color w:val="444444"/>
          <w:kern w:val="0"/>
          <w:sz w:val="27"/>
          <w:szCs w:val="27"/>
        </w:rPr>
        <w:t>Random Team</w:t>
      </w:r>
    </w:p>
    <w:sectPr w:rsidR="00EF3B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3116" w14:textId="77777777" w:rsidR="00AE2798" w:rsidRDefault="00AE2798" w:rsidP="00AE2798">
      <w:r>
        <w:separator/>
      </w:r>
    </w:p>
  </w:endnote>
  <w:endnote w:type="continuationSeparator" w:id="0">
    <w:p w14:paraId="55363D51" w14:textId="77777777" w:rsidR="00AE2798" w:rsidRDefault="00AE2798" w:rsidP="00AE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60DD" w14:textId="77777777" w:rsidR="00AE2798" w:rsidRDefault="00AE2798" w:rsidP="00AE2798">
      <w:r>
        <w:separator/>
      </w:r>
    </w:p>
  </w:footnote>
  <w:footnote w:type="continuationSeparator" w:id="0">
    <w:p w14:paraId="7BFF4863" w14:textId="77777777" w:rsidR="00AE2798" w:rsidRDefault="00AE2798" w:rsidP="00AE2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756"/>
    <w:multiLevelType w:val="multilevel"/>
    <w:tmpl w:val="FD8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F1B8A"/>
    <w:multiLevelType w:val="multilevel"/>
    <w:tmpl w:val="7432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73948">
    <w:abstractNumId w:val="1"/>
  </w:num>
  <w:num w:numId="2" w16cid:durableId="55543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D0"/>
    <w:rsid w:val="0001128F"/>
    <w:rsid w:val="001C2ABC"/>
    <w:rsid w:val="002273D6"/>
    <w:rsid w:val="004F7F44"/>
    <w:rsid w:val="005D4DE6"/>
    <w:rsid w:val="006C7EF4"/>
    <w:rsid w:val="00726761"/>
    <w:rsid w:val="00830A67"/>
    <w:rsid w:val="00844E19"/>
    <w:rsid w:val="008D7E79"/>
    <w:rsid w:val="00A257A2"/>
    <w:rsid w:val="00AE2798"/>
    <w:rsid w:val="00B74905"/>
    <w:rsid w:val="00B929DB"/>
    <w:rsid w:val="00D21F89"/>
    <w:rsid w:val="00D46293"/>
    <w:rsid w:val="00DC379C"/>
    <w:rsid w:val="00EE6FBE"/>
    <w:rsid w:val="00EF3BD0"/>
    <w:rsid w:val="00F62853"/>
    <w:rsid w:val="00F72B6E"/>
    <w:rsid w:val="00F83AF7"/>
    <w:rsid w:val="00FA6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AE0C69"/>
  <w15:chartTrackingRefBased/>
  <w15:docId w15:val="{8A6945F0-59CA-4E4F-9A48-68A493FC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3B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3B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BD0"/>
    <w:rPr>
      <w:rFonts w:ascii="宋体" w:eastAsia="宋体" w:hAnsi="宋体" w:cs="宋体"/>
      <w:b/>
      <w:bCs/>
      <w:kern w:val="36"/>
      <w:sz w:val="48"/>
      <w:szCs w:val="48"/>
    </w:rPr>
  </w:style>
  <w:style w:type="character" w:customStyle="1" w:styleId="20">
    <w:name w:val="标题 2 字符"/>
    <w:basedOn w:val="a0"/>
    <w:link w:val="2"/>
    <w:uiPriority w:val="9"/>
    <w:rsid w:val="00EF3BD0"/>
    <w:rPr>
      <w:rFonts w:ascii="宋体" w:eastAsia="宋体" w:hAnsi="宋体" w:cs="宋体"/>
      <w:b/>
      <w:bCs/>
      <w:kern w:val="0"/>
      <w:sz w:val="36"/>
      <w:szCs w:val="36"/>
    </w:rPr>
  </w:style>
  <w:style w:type="paragraph" w:customStyle="1" w:styleId="msonormal0">
    <w:name w:val="msonormal"/>
    <w:basedOn w:val="a"/>
    <w:rsid w:val="00EF3BD0"/>
    <w:pPr>
      <w:widowControl/>
      <w:spacing w:before="100" w:beforeAutospacing="1" w:after="100" w:afterAutospacing="1"/>
      <w:jc w:val="left"/>
    </w:pPr>
    <w:rPr>
      <w:rFonts w:ascii="宋体" w:eastAsia="宋体" w:hAnsi="宋体" w:cs="宋体"/>
      <w:kern w:val="0"/>
      <w:sz w:val="24"/>
      <w:szCs w:val="24"/>
    </w:rPr>
  </w:style>
  <w:style w:type="character" w:customStyle="1" w:styleId="ezoic-adpicker-ad">
    <w:name w:val="ezoic-adpicker-ad"/>
    <w:basedOn w:val="a0"/>
    <w:rsid w:val="00EF3BD0"/>
  </w:style>
  <w:style w:type="character" w:customStyle="1" w:styleId="ezoic-ad">
    <w:name w:val="ezoic-ad"/>
    <w:basedOn w:val="a0"/>
    <w:rsid w:val="00EF3BD0"/>
  </w:style>
  <w:style w:type="paragraph" w:styleId="a3">
    <w:name w:val="Normal (Web)"/>
    <w:basedOn w:val="a"/>
    <w:uiPriority w:val="99"/>
    <w:semiHidden/>
    <w:unhideWhenUsed/>
    <w:rsid w:val="00EF3BD0"/>
    <w:pPr>
      <w:widowControl/>
      <w:spacing w:before="100" w:beforeAutospacing="1" w:after="100" w:afterAutospacing="1"/>
      <w:jc w:val="left"/>
    </w:pPr>
    <w:rPr>
      <w:rFonts w:ascii="宋体" w:eastAsia="宋体" w:hAnsi="宋体" w:cs="宋体"/>
      <w:kern w:val="0"/>
      <w:sz w:val="24"/>
      <w:szCs w:val="24"/>
    </w:rPr>
  </w:style>
  <w:style w:type="character" w:customStyle="1" w:styleId="marker">
    <w:name w:val="marker"/>
    <w:basedOn w:val="a0"/>
    <w:rsid w:val="00EF3BD0"/>
  </w:style>
  <w:style w:type="character" w:styleId="a4">
    <w:name w:val="Strong"/>
    <w:basedOn w:val="a0"/>
    <w:uiPriority w:val="22"/>
    <w:qFormat/>
    <w:rsid w:val="00EF3BD0"/>
    <w:rPr>
      <w:b/>
      <w:bCs/>
    </w:rPr>
  </w:style>
  <w:style w:type="character" w:styleId="a5">
    <w:name w:val="Hyperlink"/>
    <w:basedOn w:val="a0"/>
    <w:uiPriority w:val="99"/>
    <w:semiHidden/>
    <w:unhideWhenUsed/>
    <w:rsid w:val="00EF3BD0"/>
    <w:rPr>
      <w:color w:val="0000FF"/>
      <w:u w:val="single"/>
    </w:rPr>
  </w:style>
  <w:style w:type="character" w:styleId="a6">
    <w:name w:val="FollowedHyperlink"/>
    <w:basedOn w:val="a0"/>
    <w:uiPriority w:val="99"/>
    <w:semiHidden/>
    <w:unhideWhenUsed/>
    <w:rsid w:val="00EF3BD0"/>
    <w:rPr>
      <w:color w:val="800080"/>
      <w:u w:val="single"/>
    </w:rPr>
  </w:style>
  <w:style w:type="paragraph" w:styleId="HTML">
    <w:name w:val="HTML Preformatted"/>
    <w:basedOn w:val="a"/>
    <w:link w:val="HTML0"/>
    <w:uiPriority w:val="99"/>
    <w:semiHidden/>
    <w:unhideWhenUsed/>
    <w:rsid w:val="00EF3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3BD0"/>
    <w:rPr>
      <w:rFonts w:ascii="宋体" w:eastAsia="宋体" w:hAnsi="宋体" w:cs="宋体"/>
      <w:kern w:val="0"/>
      <w:sz w:val="24"/>
      <w:szCs w:val="24"/>
    </w:rPr>
  </w:style>
  <w:style w:type="character" w:styleId="HTML1">
    <w:name w:val="HTML Code"/>
    <w:basedOn w:val="a0"/>
    <w:uiPriority w:val="99"/>
    <w:semiHidden/>
    <w:unhideWhenUsed/>
    <w:rsid w:val="00EF3BD0"/>
    <w:rPr>
      <w:rFonts w:ascii="宋体" w:eastAsia="宋体" w:hAnsi="宋体" w:cs="宋体"/>
      <w:sz w:val="24"/>
      <w:szCs w:val="24"/>
    </w:rPr>
  </w:style>
  <w:style w:type="character" w:customStyle="1" w:styleId="token">
    <w:name w:val="token"/>
    <w:basedOn w:val="a0"/>
    <w:rsid w:val="00EF3BD0"/>
  </w:style>
  <w:style w:type="character" w:customStyle="1" w:styleId="hljs-string">
    <w:name w:val="hljs-string"/>
    <w:basedOn w:val="a0"/>
    <w:rsid w:val="00EF3BD0"/>
  </w:style>
  <w:style w:type="character" w:customStyle="1" w:styleId="hljs-keyword">
    <w:name w:val="hljs-keyword"/>
    <w:basedOn w:val="a0"/>
    <w:rsid w:val="00EF3BD0"/>
  </w:style>
  <w:style w:type="character" w:customStyle="1" w:styleId="hljs-class">
    <w:name w:val="hljs-class"/>
    <w:basedOn w:val="a0"/>
    <w:rsid w:val="00EF3BD0"/>
  </w:style>
  <w:style w:type="character" w:customStyle="1" w:styleId="hljs-title">
    <w:name w:val="hljs-title"/>
    <w:basedOn w:val="a0"/>
    <w:rsid w:val="00EF3BD0"/>
  </w:style>
  <w:style w:type="character" w:customStyle="1" w:styleId="hljs-comment">
    <w:name w:val="hljs-comment"/>
    <w:basedOn w:val="a0"/>
    <w:rsid w:val="00EF3BD0"/>
  </w:style>
  <w:style w:type="character" w:customStyle="1" w:styleId="hljs-attribute">
    <w:name w:val="hljs-attribute"/>
    <w:basedOn w:val="a0"/>
    <w:rsid w:val="00EF3BD0"/>
  </w:style>
  <w:style w:type="character" w:customStyle="1" w:styleId="hljs-number">
    <w:name w:val="hljs-number"/>
    <w:basedOn w:val="a0"/>
    <w:rsid w:val="00EF3BD0"/>
  </w:style>
  <w:style w:type="character" w:customStyle="1" w:styleId="hljs-selector-tag">
    <w:name w:val="hljs-selector-tag"/>
    <w:basedOn w:val="a0"/>
    <w:rsid w:val="00EF3BD0"/>
  </w:style>
  <w:style w:type="character" w:customStyle="1" w:styleId="hljs-selector-pseudo">
    <w:name w:val="hljs-selector-pseudo"/>
    <w:basedOn w:val="a0"/>
    <w:rsid w:val="00EF3BD0"/>
  </w:style>
  <w:style w:type="character" w:customStyle="1" w:styleId="hljs-selector-class">
    <w:name w:val="hljs-selector-class"/>
    <w:basedOn w:val="a0"/>
    <w:rsid w:val="00EF3BD0"/>
  </w:style>
  <w:style w:type="character" w:customStyle="1" w:styleId="hljs-meta">
    <w:name w:val="hljs-meta"/>
    <w:basedOn w:val="a0"/>
    <w:rsid w:val="00EF3BD0"/>
  </w:style>
  <w:style w:type="character" w:customStyle="1" w:styleId="hljs-builtin">
    <w:name w:val="hljs-built_in"/>
    <w:basedOn w:val="a0"/>
    <w:rsid w:val="00EF3BD0"/>
  </w:style>
  <w:style w:type="character" w:customStyle="1" w:styleId="hljs-function">
    <w:name w:val="hljs-function"/>
    <w:basedOn w:val="a0"/>
    <w:rsid w:val="00EF3BD0"/>
  </w:style>
  <w:style w:type="character" w:customStyle="1" w:styleId="hljs-params">
    <w:name w:val="hljs-params"/>
    <w:basedOn w:val="a0"/>
    <w:rsid w:val="00EF3BD0"/>
  </w:style>
  <w:style w:type="paragraph" w:styleId="a7">
    <w:name w:val="Revision"/>
    <w:hidden/>
    <w:uiPriority w:val="99"/>
    <w:semiHidden/>
    <w:rsid w:val="00DC379C"/>
  </w:style>
  <w:style w:type="paragraph" w:styleId="a8">
    <w:name w:val="header"/>
    <w:basedOn w:val="a"/>
    <w:link w:val="a9"/>
    <w:uiPriority w:val="99"/>
    <w:unhideWhenUsed/>
    <w:rsid w:val="00AE27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2798"/>
    <w:rPr>
      <w:sz w:val="18"/>
      <w:szCs w:val="18"/>
    </w:rPr>
  </w:style>
  <w:style w:type="paragraph" w:styleId="aa">
    <w:name w:val="footer"/>
    <w:basedOn w:val="a"/>
    <w:link w:val="ab"/>
    <w:uiPriority w:val="99"/>
    <w:unhideWhenUsed/>
    <w:rsid w:val="00AE2798"/>
    <w:pPr>
      <w:tabs>
        <w:tab w:val="center" w:pos="4153"/>
        <w:tab w:val="right" w:pos="8306"/>
      </w:tabs>
      <w:snapToGrid w:val="0"/>
      <w:jc w:val="left"/>
    </w:pPr>
    <w:rPr>
      <w:sz w:val="18"/>
      <w:szCs w:val="18"/>
    </w:rPr>
  </w:style>
  <w:style w:type="character" w:customStyle="1" w:styleId="ab">
    <w:name w:val="页脚 字符"/>
    <w:basedOn w:val="a0"/>
    <w:link w:val="aa"/>
    <w:uiPriority w:val="99"/>
    <w:rsid w:val="00AE27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4020">
      <w:bodyDiv w:val="1"/>
      <w:marLeft w:val="0"/>
      <w:marRight w:val="0"/>
      <w:marTop w:val="0"/>
      <w:marBottom w:val="0"/>
      <w:divBdr>
        <w:top w:val="none" w:sz="0" w:space="0" w:color="auto"/>
        <w:left w:val="none" w:sz="0" w:space="0" w:color="auto"/>
        <w:bottom w:val="none" w:sz="0" w:space="0" w:color="auto"/>
        <w:right w:val="none" w:sz="0" w:space="0" w:color="auto"/>
      </w:divBdr>
    </w:div>
    <w:div w:id="1872305290">
      <w:bodyDiv w:val="1"/>
      <w:marLeft w:val="0"/>
      <w:marRight w:val="0"/>
      <w:marTop w:val="0"/>
      <w:marBottom w:val="0"/>
      <w:divBdr>
        <w:top w:val="none" w:sz="0" w:space="0" w:color="auto"/>
        <w:left w:val="none" w:sz="0" w:space="0" w:color="auto"/>
        <w:bottom w:val="none" w:sz="0" w:space="0" w:color="auto"/>
        <w:right w:val="none" w:sz="0" w:space="0" w:color="auto"/>
      </w:divBdr>
      <w:divsChild>
        <w:div w:id="860702187">
          <w:marLeft w:val="0"/>
          <w:marRight w:val="0"/>
          <w:marTop w:val="0"/>
          <w:marBottom w:val="750"/>
          <w:divBdr>
            <w:top w:val="none" w:sz="0" w:space="0" w:color="auto"/>
            <w:left w:val="none" w:sz="0" w:space="0" w:color="auto"/>
            <w:bottom w:val="none" w:sz="0" w:space="0" w:color="auto"/>
            <w:right w:val="none" w:sz="0" w:space="0" w:color="auto"/>
          </w:divBdr>
          <w:divsChild>
            <w:div w:id="49009845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4B5987598BA24CB3C3EC0F05198C85" ma:contentTypeVersion="7" ma:contentTypeDescription="Create a new document." ma:contentTypeScope="" ma:versionID="dea8badeee8890ab9916d0cbc49d30c3">
  <xsd:schema xmlns:xsd="http://www.w3.org/2001/XMLSchema" xmlns:xs="http://www.w3.org/2001/XMLSchema" xmlns:p="http://schemas.microsoft.com/office/2006/metadata/properties" xmlns:ns3="0e8a6484-467d-4709-aaa5-591688986ed8" xmlns:ns4="003f4f2c-2d65-4b8d-9d7d-245ec1cc73e9" targetNamespace="http://schemas.microsoft.com/office/2006/metadata/properties" ma:root="true" ma:fieldsID="d7a9b46a1710b309bcc4f43368b94017" ns3:_="" ns4:_="">
    <xsd:import namespace="0e8a6484-467d-4709-aaa5-591688986ed8"/>
    <xsd:import namespace="003f4f2c-2d65-4b8d-9d7d-245ec1cc73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a6484-467d-4709-aaa5-591688986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f4f2c-2d65-4b8d-9d7d-245ec1cc73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C5615-98E7-47FB-8989-0110C98D83D5}">
  <ds:schemaRefs>
    <ds:schemaRef ds:uri="http://schemas.microsoft.com/sharepoint/v3/contenttype/forms"/>
  </ds:schemaRefs>
</ds:datastoreItem>
</file>

<file path=customXml/itemProps2.xml><?xml version="1.0" encoding="utf-8"?>
<ds:datastoreItem xmlns:ds="http://schemas.openxmlformats.org/officeDocument/2006/customXml" ds:itemID="{A5B90155-57F8-4793-9E05-0089DF6E6B0D}">
  <ds:schemaRefs>
    <ds:schemaRef ds:uri="http://purl.org/dc/terms/"/>
    <ds:schemaRef ds:uri="http://purl.org/dc/dcmitype/"/>
    <ds:schemaRef ds:uri="http://schemas.openxmlformats.org/package/2006/metadata/core-properties"/>
    <ds:schemaRef ds:uri="http://purl.org/dc/elements/1.1/"/>
    <ds:schemaRef ds:uri="003f4f2c-2d65-4b8d-9d7d-245ec1cc73e9"/>
    <ds:schemaRef ds:uri="http://schemas.microsoft.com/office/2006/documentManagement/types"/>
    <ds:schemaRef ds:uri="0e8a6484-467d-4709-aaa5-591688986ed8"/>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AD9E125-37D4-4D9B-B5D6-6B8AA29104AC}">
  <ds:schemaRefs>
    <ds:schemaRef ds:uri="http://schemas.openxmlformats.org/officeDocument/2006/bibliography"/>
  </ds:schemaRefs>
</ds:datastoreItem>
</file>

<file path=customXml/itemProps4.xml><?xml version="1.0" encoding="utf-8"?>
<ds:datastoreItem xmlns:ds="http://schemas.openxmlformats.org/officeDocument/2006/customXml" ds:itemID="{0DEC72E4-0621-44BF-AA79-6B1FAF68B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a6484-467d-4709-aaa5-591688986ed8"/>
    <ds:schemaRef ds:uri="003f4f2c-2d65-4b8d-9d7d-245ec1cc7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Xiaoming</dc:creator>
  <cp:keywords/>
  <dc:description/>
  <cp:lastModifiedBy>Su, Xiaoming</cp:lastModifiedBy>
  <cp:revision>2</cp:revision>
  <dcterms:created xsi:type="dcterms:W3CDTF">2022-09-21T13:22:00Z</dcterms:created>
  <dcterms:modified xsi:type="dcterms:W3CDTF">2022-09-21T13:22:00Z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0x0101008C4B5987598BA24CB3C3EC0F05198C85</vt:lpwstr>
  </property>
</Properties>
</file>